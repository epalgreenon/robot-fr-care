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E70" w:rsidRPr="003F091C" w:rsidRDefault="00425E70" w:rsidP="00425E70">
      <w:pPr>
        <w:spacing w:line="360" w:lineRule="auto"/>
        <w:ind w:left="86" w:firstLine="342"/>
        <w:jc w:val="center"/>
        <w:rPr>
          <w:ins w:id="0" w:author="vliana1972@gmail.com" w:date="2019-05-01T16:29:00Z"/>
          <w:rFonts w:ascii="Times New Roman" w:hAnsi="Times New Roman" w:cs="Times New Roman"/>
          <w:b/>
          <w:sz w:val="28"/>
          <w:szCs w:val="28"/>
          <w:lang w:val="el-GR"/>
          <w:rPrChange w:id="1" w:author="vliana1972@gmail.com" w:date="2019-05-01T16:42:00Z">
            <w:rPr>
              <w:ins w:id="2" w:author="vliana1972@gmail.com" w:date="2019-05-01T16:29:00Z"/>
              <w:rFonts w:ascii="Times New Roman" w:hAnsi="Times New Roman" w:cs="Times New Roman"/>
              <w:b/>
              <w:lang w:val="el-GR"/>
            </w:rPr>
          </w:rPrChange>
        </w:rPr>
      </w:pPr>
      <w:r w:rsidRPr="003F091C">
        <w:rPr>
          <w:rFonts w:ascii="Times New Roman" w:hAnsi="Times New Roman" w:cs="Times New Roman"/>
          <w:b/>
          <w:sz w:val="28"/>
          <w:szCs w:val="28"/>
          <w:lang w:val="el-GR"/>
          <w:rPrChange w:id="3" w:author="vliana1972@gmail.com" w:date="2019-05-01T16:42:00Z">
            <w:rPr>
              <w:rFonts w:ascii="Times New Roman" w:hAnsi="Times New Roman" w:cs="Times New Roman"/>
              <w:b/>
              <w:lang w:val="el-GR"/>
            </w:rPr>
          </w:rPrChange>
        </w:rPr>
        <w:t>ΠΑΡΟΥΣΙΑΣΗ- ΠΕΡΙΓΡΑΦ</w:t>
      </w:r>
      <w:r w:rsidR="009675C0" w:rsidRPr="003F091C">
        <w:rPr>
          <w:rFonts w:ascii="Times New Roman" w:hAnsi="Times New Roman" w:cs="Times New Roman"/>
          <w:b/>
          <w:sz w:val="28"/>
          <w:szCs w:val="28"/>
          <w:lang w:val="el-GR"/>
          <w:rPrChange w:id="4" w:author="vliana1972@gmail.com" w:date="2019-05-01T16:42:00Z">
            <w:rPr>
              <w:rFonts w:ascii="Times New Roman" w:hAnsi="Times New Roman" w:cs="Times New Roman"/>
              <w:b/>
              <w:lang w:val="el-GR"/>
            </w:rPr>
          </w:rPrChange>
        </w:rPr>
        <w:t>Η</w:t>
      </w:r>
      <w:r w:rsidRPr="003F091C">
        <w:rPr>
          <w:rFonts w:ascii="Times New Roman" w:hAnsi="Times New Roman" w:cs="Times New Roman"/>
          <w:b/>
          <w:sz w:val="28"/>
          <w:szCs w:val="28"/>
          <w:lang w:val="el-GR"/>
          <w:rPrChange w:id="5" w:author="vliana1972@gmail.com" w:date="2019-05-01T16:42:00Z">
            <w:rPr>
              <w:rFonts w:ascii="Times New Roman" w:hAnsi="Times New Roman" w:cs="Times New Roman"/>
              <w:b/>
              <w:lang w:val="el-GR"/>
            </w:rPr>
          </w:rPrChange>
        </w:rPr>
        <w:t xml:space="preserve"> ΤΗΣ ΚΑΤΑΣΚΕΥΗΣ</w:t>
      </w:r>
    </w:p>
    <w:p w:rsidR="00CC2861" w:rsidRPr="00CC2861" w:rsidRDefault="00CC2861" w:rsidP="00CC2861">
      <w:pPr>
        <w:rPr>
          <w:ins w:id="6" w:author="vliana1972@gmail.com" w:date="2019-05-01T16:29:00Z"/>
          <w:rFonts w:ascii="Times New Roman" w:hAnsi="Times New Roman" w:cs="Times New Roman"/>
          <w:sz w:val="24"/>
          <w:szCs w:val="24"/>
          <w:lang w:val="el-GR"/>
          <w:rPrChange w:id="7" w:author="vliana1972@gmail.com" w:date="2019-05-01T16:29:00Z">
            <w:rPr>
              <w:ins w:id="8" w:author="vliana1972@gmail.com" w:date="2019-05-01T16:29:00Z"/>
              <w:lang w:val="el-GR"/>
            </w:rPr>
          </w:rPrChange>
        </w:rPr>
      </w:pPr>
      <w:ins w:id="9" w:author="vliana1972@gmail.com" w:date="2019-05-01T16:30:00Z">
        <w:r>
          <w:rPr>
            <w:rFonts w:ascii="Times New Roman" w:hAnsi="Times New Roman" w:cs="Times New Roman"/>
            <w:sz w:val="24"/>
            <w:szCs w:val="24"/>
            <w:lang w:val="el-GR"/>
          </w:rPr>
          <w:t>Το  συγκεκριμένο έ</w:t>
        </w:r>
      </w:ins>
      <w:ins w:id="10" w:author="vliana1972@gmail.com" w:date="2019-05-01T16:29:00Z">
        <w:r w:rsidRPr="00CC2861">
          <w:rPr>
            <w:rFonts w:ascii="Times New Roman" w:hAnsi="Times New Roman" w:cs="Times New Roman"/>
            <w:sz w:val="24"/>
            <w:szCs w:val="24"/>
            <w:lang w:val="el-GR"/>
            <w:rPrChange w:id="11" w:author="vliana1972@gmail.com" w:date="2019-05-01T16:29:00Z">
              <w:rPr>
                <w:lang w:val="el-GR"/>
              </w:rPr>
            </w:rPrChange>
          </w:rPr>
          <w:t>ργο για τον διαγωνισμό Ρομποτικής Ανοιχτών Τεχνολογιών</w:t>
        </w:r>
      </w:ins>
      <w:ins w:id="12" w:author="vliana1972@gmail.com" w:date="2019-05-01T16:30:00Z">
        <w:r>
          <w:rPr>
            <w:rFonts w:ascii="Times New Roman" w:hAnsi="Times New Roman" w:cs="Times New Roman"/>
            <w:sz w:val="24"/>
            <w:szCs w:val="24"/>
            <w:lang w:val="el-GR"/>
          </w:rPr>
          <w:t>, δημιουργήθηκε από την ειδικ</w:t>
        </w:r>
      </w:ins>
      <w:ins w:id="13" w:author="vliana1972@gmail.com" w:date="2019-05-01T16:31:00Z">
        <w:r>
          <w:rPr>
            <w:rFonts w:ascii="Times New Roman" w:hAnsi="Times New Roman" w:cs="Times New Roman"/>
            <w:sz w:val="24"/>
            <w:szCs w:val="24"/>
            <w:lang w:val="el-GR"/>
          </w:rPr>
          <w:t>ότητα Ηλεκτρονικής του ΕΠΑ.Λ Γρεβενών</w:t>
        </w:r>
      </w:ins>
    </w:p>
    <w:p w:rsidR="00CC2861" w:rsidRPr="00B96763" w:rsidRDefault="00CC2861" w:rsidP="00CC2861">
      <w:pPr>
        <w:rPr>
          <w:ins w:id="14" w:author="vliana1972@gmail.com" w:date="2019-05-01T16:34:00Z"/>
          <w:rFonts w:ascii="Times New Roman" w:hAnsi="Times New Roman" w:cs="Times New Roman"/>
          <w:sz w:val="24"/>
          <w:szCs w:val="24"/>
          <w:lang w:val="el-GR"/>
        </w:rPr>
      </w:pPr>
      <w:ins w:id="15" w:author="vliana1972@gmail.com" w:date="2019-05-01T16:29:00Z">
        <w:r w:rsidRPr="00CC2861">
          <w:rPr>
            <w:rFonts w:ascii="Times New Roman" w:hAnsi="Times New Roman" w:cs="Times New Roman"/>
            <w:sz w:val="24"/>
            <w:szCs w:val="24"/>
            <w:lang w:val="el-GR"/>
            <w:rPrChange w:id="16" w:author="vliana1972@gmail.com" w:date="2019-05-01T16:29:00Z">
              <w:rPr>
                <w:lang w:val="el-GR"/>
              </w:rPr>
            </w:rPrChange>
          </w:rPr>
          <w:t xml:space="preserve">Η σκέψη </w:t>
        </w:r>
      </w:ins>
      <w:ins w:id="17" w:author="vliana1972@gmail.com" w:date="2019-05-01T16:32:00Z">
        <w:r>
          <w:rPr>
            <w:rFonts w:ascii="Times New Roman" w:hAnsi="Times New Roman" w:cs="Times New Roman"/>
            <w:sz w:val="24"/>
            <w:szCs w:val="24"/>
            <w:lang w:val="el-GR"/>
          </w:rPr>
          <w:t>μας ήταν</w:t>
        </w:r>
      </w:ins>
      <w:ins w:id="18" w:author="vliana1972@gmail.com" w:date="2019-05-01T16:29:00Z">
        <w:r w:rsidRPr="00CC2861">
          <w:rPr>
            <w:rFonts w:ascii="Times New Roman" w:hAnsi="Times New Roman" w:cs="Times New Roman"/>
            <w:sz w:val="24"/>
            <w:szCs w:val="24"/>
            <w:lang w:val="el-GR"/>
            <w:rPrChange w:id="19" w:author="vliana1972@gmail.com" w:date="2019-05-01T16:29:00Z">
              <w:rPr>
                <w:lang w:val="el-GR"/>
              </w:rPr>
            </w:rPrChange>
          </w:rPr>
          <w:t xml:space="preserve"> </w:t>
        </w:r>
      </w:ins>
      <w:ins w:id="20" w:author="vliana1972@gmail.com" w:date="2019-05-01T16:32:00Z">
        <w:r>
          <w:rPr>
            <w:rFonts w:ascii="Times New Roman" w:hAnsi="Times New Roman" w:cs="Times New Roman"/>
            <w:sz w:val="24"/>
            <w:szCs w:val="24"/>
            <w:lang w:val="el-GR"/>
          </w:rPr>
          <w:t xml:space="preserve">ένα </w:t>
        </w:r>
      </w:ins>
      <w:ins w:id="21" w:author="vliana1972@gmail.com" w:date="2019-05-01T16:29:00Z">
        <w:r w:rsidRPr="00CC2861">
          <w:rPr>
            <w:rFonts w:ascii="Times New Roman" w:hAnsi="Times New Roman" w:cs="Times New Roman"/>
            <w:sz w:val="24"/>
            <w:szCs w:val="24"/>
            <w:lang w:val="el-GR"/>
            <w:rPrChange w:id="22" w:author="vliana1972@gmail.com" w:date="2019-05-01T16:29:00Z">
              <w:rPr>
                <w:lang w:val="el-GR"/>
              </w:rPr>
            </w:rPrChange>
          </w:rPr>
          <w:t xml:space="preserve">ρομποτικό όχημα </w:t>
        </w:r>
      </w:ins>
      <w:ins w:id="23" w:author="vliana1972@gmail.com" w:date="2019-05-01T16:33:00Z">
        <w:r>
          <w:rPr>
            <w:rFonts w:ascii="Times New Roman" w:hAnsi="Times New Roman" w:cs="Times New Roman"/>
            <w:sz w:val="24"/>
            <w:szCs w:val="24"/>
            <w:lang w:val="el-GR"/>
          </w:rPr>
          <w:t xml:space="preserve">που </w:t>
        </w:r>
      </w:ins>
      <w:ins w:id="24" w:author="vliana1972@gmail.com" w:date="2019-05-01T16:29:00Z">
        <w:r w:rsidRPr="00CC2861">
          <w:rPr>
            <w:rFonts w:ascii="Times New Roman" w:hAnsi="Times New Roman" w:cs="Times New Roman"/>
            <w:sz w:val="24"/>
            <w:szCs w:val="24"/>
            <w:lang w:val="el-GR"/>
            <w:rPrChange w:id="25" w:author="vliana1972@gmail.com" w:date="2019-05-01T16:29:00Z">
              <w:rPr>
                <w:lang w:val="el-GR"/>
              </w:rPr>
            </w:rPrChange>
          </w:rPr>
          <w:t>θα έχει τη δυνατότητα να κινείται αυτόνομ</w:t>
        </w:r>
        <w:r>
          <w:rPr>
            <w:rFonts w:ascii="Times New Roman" w:hAnsi="Times New Roman" w:cs="Times New Roman"/>
            <w:sz w:val="24"/>
            <w:szCs w:val="24"/>
            <w:lang w:val="el-GR"/>
            <w:rPrChange w:id="26" w:author="vliana1972@gmail.com" w:date="2019-05-01T16:29:00Z">
              <w:rPr>
                <w:rFonts w:ascii="Times New Roman" w:hAnsi="Times New Roman" w:cs="Times New Roman"/>
                <w:sz w:val="24"/>
                <w:szCs w:val="24"/>
                <w:lang w:val="el-GR"/>
              </w:rPr>
            </w:rPrChange>
          </w:rPr>
          <w:t>α στο χώρο αποφεύγοντας εμπόδια,</w:t>
        </w:r>
      </w:ins>
      <w:ins w:id="27" w:author="vliana1972@gmail.com" w:date="2019-05-01T16:34:00Z">
        <w:r w:rsidRPr="00B96763">
          <w:rPr>
            <w:rFonts w:ascii="Times New Roman" w:hAnsi="Times New Roman" w:cs="Times New Roman"/>
            <w:sz w:val="24"/>
            <w:szCs w:val="24"/>
            <w:lang w:val="el-GR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  <w:lang w:val="el-GR"/>
          </w:rPr>
          <w:t>έ</w:t>
        </w:r>
        <w:r>
          <w:rPr>
            <w:rFonts w:ascii="Times New Roman" w:hAnsi="Times New Roman" w:cs="Times New Roman"/>
            <w:sz w:val="24"/>
            <w:szCs w:val="24"/>
            <w:lang w:val="el-GR"/>
          </w:rPr>
          <w:t xml:space="preserve">χοντας </w:t>
        </w:r>
      </w:ins>
      <w:ins w:id="28" w:author="vliana1972@gmail.com" w:date="2019-05-01T16:40:00Z">
        <w:r w:rsidR="003F091C">
          <w:rPr>
            <w:rFonts w:ascii="Times New Roman" w:hAnsi="Times New Roman" w:cs="Times New Roman"/>
            <w:sz w:val="24"/>
            <w:szCs w:val="24"/>
            <w:lang w:val="el-GR"/>
          </w:rPr>
          <w:t xml:space="preserve">επιπλέον </w:t>
        </w:r>
      </w:ins>
      <w:ins w:id="29" w:author="vliana1972@gmail.com" w:date="2019-05-01T16:34:00Z">
        <w:r>
          <w:rPr>
            <w:rFonts w:ascii="Times New Roman" w:hAnsi="Times New Roman" w:cs="Times New Roman"/>
            <w:sz w:val="24"/>
            <w:szCs w:val="24"/>
            <w:lang w:val="el-GR"/>
          </w:rPr>
          <w:t>τη</w:t>
        </w:r>
        <w:r w:rsidRPr="00B96763">
          <w:rPr>
            <w:rFonts w:ascii="Times New Roman" w:hAnsi="Times New Roman" w:cs="Times New Roman"/>
            <w:sz w:val="24"/>
            <w:szCs w:val="24"/>
            <w:lang w:val="el-GR"/>
          </w:rPr>
          <w:t xml:space="preserve"> δυνατότητα ηχητικής </w:t>
        </w:r>
        <w:r>
          <w:rPr>
            <w:rFonts w:ascii="Times New Roman" w:hAnsi="Times New Roman" w:cs="Times New Roman"/>
            <w:sz w:val="24"/>
            <w:szCs w:val="24"/>
            <w:lang w:val="el-GR"/>
          </w:rPr>
          <w:t xml:space="preserve">και </w:t>
        </w:r>
        <w:r w:rsidRPr="00B96763">
          <w:rPr>
            <w:rFonts w:ascii="Times New Roman" w:hAnsi="Times New Roman" w:cs="Times New Roman"/>
            <w:sz w:val="24"/>
            <w:szCs w:val="24"/>
            <w:lang w:val="el-GR"/>
          </w:rPr>
          <w:t>οπτικής ειδοποίησης.</w:t>
        </w:r>
      </w:ins>
    </w:p>
    <w:p w:rsidR="003F091C" w:rsidRDefault="00CC2861" w:rsidP="00CC2861">
      <w:pPr>
        <w:rPr>
          <w:ins w:id="30" w:author="vliana1972@gmail.com" w:date="2019-05-01T16:38:00Z"/>
          <w:rFonts w:ascii="Times New Roman" w:hAnsi="Times New Roman" w:cs="Times New Roman"/>
          <w:sz w:val="24"/>
          <w:szCs w:val="24"/>
          <w:lang w:val="el-GR"/>
        </w:rPr>
      </w:pPr>
      <w:ins w:id="31" w:author="vliana1972@gmail.com" w:date="2019-05-01T16:29:00Z">
        <w:r w:rsidRPr="00CC2861">
          <w:rPr>
            <w:rFonts w:ascii="Times New Roman" w:hAnsi="Times New Roman" w:cs="Times New Roman"/>
            <w:sz w:val="24"/>
            <w:szCs w:val="24"/>
            <w:lang w:val="el-GR"/>
            <w:rPrChange w:id="32" w:author="vliana1972@gmail.com" w:date="2019-05-01T16:29:00Z">
              <w:rPr>
                <w:lang w:val="el-GR"/>
              </w:rPr>
            </w:rPrChange>
          </w:rPr>
          <w:t>Παρ</w:t>
        </w:r>
        <w:r>
          <w:rPr>
            <w:rFonts w:ascii="Times New Roman" w:hAnsi="Times New Roman" w:cs="Times New Roman"/>
            <w:sz w:val="24"/>
            <w:szCs w:val="24"/>
            <w:lang w:val="el-GR"/>
            <w:rPrChange w:id="33" w:author="vliana1972@gmail.com" w:date="2019-05-01T16:29:00Z">
              <w:rPr>
                <w:rFonts w:ascii="Times New Roman" w:hAnsi="Times New Roman" w:cs="Times New Roman"/>
                <w:sz w:val="24"/>
                <w:szCs w:val="24"/>
                <w:lang w:val="el-GR"/>
              </w:rPr>
            </w:rPrChange>
          </w:rPr>
          <w:t xml:space="preserve">άλληλα </w:t>
        </w:r>
      </w:ins>
      <w:ins w:id="34" w:author="vliana1972@gmail.com" w:date="2019-05-01T16:35:00Z">
        <w:r>
          <w:rPr>
            <w:rFonts w:ascii="Times New Roman" w:hAnsi="Times New Roman" w:cs="Times New Roman"/>
            <w:sz w:val="24"/>
            <w:szCs w:val="24"/>
            <w:lang w:val="el-GR"/>
          </w:rPr>
          <w:t>να μπορο</w:t>
        </w:r>
      </w:ins>
      <w:ins w:id="35" w:author="vliana1972@gmail.com" w:date="2019-05-01T16:36:00Z">
        <w:r>
          <w:rPr>
            <w:rFonts w:ascii="Times New Roman" w:hAnsi="Times New Roman" w:cs="Times New Roman"/>
            <w:sz w:val="24"/>
            <w:szCs w:val="24"/>
            <w:lang w:val="el-GR"/>
          </w:rPr>
          <w:t xml:space="preserve">ύμε εμείς να το κινήσουμε χρησιμοποιώντας το κινητό μας ως </w:t>
        </w:r>
      </w:ins>
      <w:ins w:id="36" w:author="vliana1972@gmail.com" w:date="2019-05-01T16:41:00Z">
        <w:r w:rsidR="003F091C">
          <w:rPr>
            <w:rFonts w:ascii="Times New Roman" w:hAnsi="Times New Roman" w:cs="Times New Roman"/>
            <w:sz w:val="24"/>
            <w:szCs w:val="24"/>
            <w:lang w:val="el-GR"/>
          </w:rPr>
          <w:t>τηλε</w:t>
        </w:r>
      </w:ins>
      <w:ins w:id="37" w:author="vliana1972@gmail.com" w:date="2019-05-01T16:36:00Z">
        <w:r>
          <w:rPr>
            <w:rFonts w:ascii="Times New Roman" w:hAnsi="Times New Roman" w:cs="Times New Roman"/>
            <w:sz w:val="24"/>
            <w:szCs w:val="24"/>
            <w:lang w:val="el-GR"/>
          </w:rPr>
          <w:t>χειριστήριο</w:t>
        </w:r>
      </w:ins>
      <w:ins w:id="38" w:author="vliana1972@gmail.com" w:date="2019-05-01T16:41:00Z">
        <w:r w:rsidR="003F091C">
          <w:rPr>
            <w:rFonts w:ascii="Times New Roman" w:hAnsi="Times New Roman" w:cs="Times New Roman"/>
            <w:sz w:val="24"/>
            <w:szCs w:val="24"/>
            <w:lang w:val="el-GR"/>
          </w:rPr>
          <w:t>,</w:t>
        </w:r>
      </w:ins>
      <w:ins w:id="39" w:author="vliana1972@gmail.com" w:date="2019-05-01T16:36:00Z">
        <w:r>
          <w:rPr>
            <w:rFonts w:ascii="Times New Roman" w:hAnsi="Times New Roman" w:cs="Times New Roman"/>
            <w:sz w:val="24"/>
            <w:szCs w:val="24"/>
            <w:lang w:val="el-GR"/>
          </w:rPr>
          <w:t xml:space="preserve"> </w:t>
        </w:r>
        <w:r w:rsidR="003F091C">
          <w:rPr>
            <w:rFonts w:ascii="Times New Roman" w:hAnsi="Times New Roman" w:cs="Times New Roman"/>
            <w:sz w:val="24"/>
            <w:szCs w:val="24"/>
            <w:lang w:val="el-GR"/>
          </w:rPr>
          <w:t xml:space="preserve">μέσω </w:t>
        </w:r>
        <w:r w:rsidR="003F091C">
          <w:rPr>
            <w:rFonts w:ascii="Times New Roman" w:hAnsi="Times New Roman" w:cs="Times New Roman"/>
            <w:sz w:val="24"/>
            <w:szCs w:val="24"/>
          </w:rPr>
          <w:t>Bluetooth</w:t>
        </w:r>
        <w:r w:rsidR="003F091C" w:rsidRPr="003F091C">
          <w:rPr>
            <w:rFonts w:ascii="Times New Roman" w:hAnsi="Times New Roman" w:cs="Times New Roman"/>
            <w:sz w:val="24"/>
            <w:szCs w:val="24"/>
            <w:lang w:val="el-GR"/>
            <w:rPrChange w:id="40" w:author="vliana1972@gmail.com" w:date="2019-05-01T16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r w:rsidR="003F091C">
          <w:rPr>
            <w:rFonts w:ascii="Times New Roman" w:hAnsi="Times New Roman" w:cs="Times New Roman"/>
            <w:sz w:val="24"/>
            <w:szCs w:val="24"/>
            <w:lang w:val="el-GR"/>
          </w:rPr>
          <w:t xml:space="preserve">επικοινωνίας. </w:t>
        </w:r>
      </w:ins>
      <w:ins w:id="41" w:author="vliana1972@gmail.com" w:date="2019-05-01T16:37:00Z">
        <w:r w:rsidR="003F091C">
          <w:rPr>
            <w:rFonts w:ascii="Times New Roman" w:hAnsi="Times New Roman" w:cs="Times New Roman"/>
            <w:sz w:val="24"/>
            <w:szCs w:val="24"/>
            <w:lang w:val="el-GR"/>
          </w:rPr>
          <w:t xml:space="preserve">Η </w:t>
        </w:r>
        <w:r w:rsidR="003F091C" w:rsidRPr="00B96763">
          <w:rPr>
            <w:rFonts w:ascii="Times New Roman" w:hAnsi="Times New Roman" w:cs="Times New Roman"/>
            <w:sz w:val="24"/>
            <w:szCs w:val="24"/>
          </w:rPr>
          <w:t>android</w:t>
        </w:r>
        <w:r w:rsidR="003F091C" w:rsidRPr="00B96763">
          <w:rPr>
            <w:rFonts w:ascii="Times New Roman" w:hAnsi="Times New Roman" w:cs="Times New Roman"/>
            <w:sz w:val="24"/>
            <w:szCs w:val="24"/>
            <w:lang w:val="el-GR"/>
          </w:rPr>
          <w:t xml:space="preserve"> εφαρμογή</w:t>
        </w:r>
        <w:r w:rsidR="003F091C" w:rsidRPr="003F091C">
          <w:rPr>
            <w:rFonts w:ascii="Times New Roman" w:hAnsi="Times New Roman" w:cs="Times New Roman"/>
            <w:sz w:val="24"/>
            <w:szCs w:val="24"/>
            <w:lang w:val="el-GR"/>
            <w:rPrChange w:id="42" w:author="vliana1972@gmail.com" w:date="2019-05-01T16:3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r w:rsidR="003F091C">
          <w:rPr>
            <w:rFonts w:ascii="Times New Roman" w:hAnsi="Times New Roman" w:cs="Times New Roman"/>
            <w:sz w:val="24"/>
            <w:szCs w:val="24"/>
            <w:lang w:val="el-GR"/>
          </w:rPr>
          <w:t>που θα χρειαστε</w:t>
        </w:r>
      </w:ins>
      <w:ins w:id="43" w:author="vliana1972@gmail.com" w:date="2019-05-01T16:38:00Z">
        <w:r w:rsidR="003F091C">
          <w:rPr>
            <w:rFonts w:ascii="Times New Roman" w:hAnsi="Times New Roman" w:cs="Times New Roman"/>
            <w:sz w:val="24"/>
            <w:szCs w:val="24"/>
            <w:lang w:val="el-GR"/>
          </w:rPr>
          <w:t xml:space="preserve">ί να εγκαταστήσουμε, </w:t>
        </w:r>
        <w:r w:rsidR="003F091C" w:rsidRPr="00B96763">
          <w:rPr>
            <w:rFonts w:ascii="Times New Roman" w:hAnsi="Times New Roman" w:cs="Times New Roman"/>
            <w:sz w:val="24"/>
            <w:szCs w:val="24"/>
            <w:lang w:val="el-GR"/>
          </w:rPr>
          <w:t xml:space="preserve">θα υλοποιηθεί </w:t>
        </w:r>
        <w:r w:rsidR="003F091C">
          <w:rPr>
            <w:rFonts w:ascii="Times New Roman" w:hAnsi="Times New Roman" w:cs="Times New Roman"/>
            <w:sz w:val="24"/>
            <w:szCs w:val="24"/>
            <w:lang w:val="el-GR"/>
          </w:rPr>
          <w:t xml:space="preserve">επίσης </w:t>
        </w:r>
        <w:r w:rsidR="003F091C" w:rsidRPr="00B96763">
          <w:rPr>
            <w:rFonts w:ascii="Times New Roman" w:hAnsi="Times New Roman" w:cs="Times New Roman"/>
            <w:sz w:val="24"/>
            <w:szCs w:val="24"/>
            <w:lang w:val="el-GR"/>
          </w:rPr>
          <w:t>από την ομάδα μας</w:t>
        </w:r>
      </w:ins>
      <w:ins w:id="44" w:author="vliana1972@gmail.com" w:date="2019-05-01T16:37:00Z">
        <w:r w:rsidR="003F091C" w:rsidRPr="00B96763">
          <w:rPr>
            <w:rFonts w:ascii="Times New Roman" w:hAnsi="Times New Roman" w:cs="Times New Roman"/>
            <w:sz w:val="24"/>
            <w:szCs w:val="24"/>
            <w:lang w:val="el-GR"/>
          </w:rPr>
          <w:t xml:space="preserve"> </w:t>
        </w:r>
      </w:ins>
      <w:ins w:id="45" w:author="vliana1972@gmail.com" w:date="2019-05-01T16:38:00Z">
        <w:r w:rsidR="003F091C">
          <w:rPr>
            <w:rFonts w:ascii="Times New Roman" w:hAnsi="Times New Roman" w:cs="Times New Roman"/>
            <w:sz w:val="24"/>
            <w:szCs w:val="24"/>
            <w:lang w:val="el-GR"/>
          </w:rPr>
          <w:t>.</w:t>
        </w:r>
      </w:ins>
    </w:p>
    <w:p w:rsidR="00CC2861" w:rsidRPr="00CC2861" w:rsidRDefault="003F091C" w:rsidP="00CC2861">
      <w:pPr>
        <w:rPr>
          <w:ins w:id="46" w:author="vliana1972@gmail.com" w:date="2019-05-01T16:29:00Z"/>
          <w:rFonts w:ascii="Times New Roman" w:hAnsi="Times New Roman" w:cs="Times New Roman"/>
          <w:sz w:val="24"/>
          <w:szCs w:val="24"/>
          <w:lang w:val="el-GR"/>
          <w:rPrChange w:id="47" w:author="vliana1972@gmail.com" w:date="2019-05-01T16:29:00Z">
            <w:rPr>
              <w:ins w:id="48" w:author="vliana1972@gmail.com" w:date="2019-05-01T16:29:00Z"/>
              <w:lang w:val="el-GR"/>
            </w:rPr>
          </w:rPrChange>
        </w:rPr>
      </w:pPr>
      <w:ins w:id="49" w:author="vliana1972@gmail.com" w:date="2019-05-01T16:38:00Z">
        <w:r>
          <w:rPr>
            <w:rFonts w:ascii="Times New Roman" w:hAnsi="Times New Roman" w:cs="Times New Roman"/>
            <w:sz w:val="24"/>
            <w:szCs w:val="24"/>
            <w:lang w:val="el-GR"/>
          </w:rPr>
          <w:t>Το ρομπ</w:t>
        </w:r>
      </w:ins>
      <w:ins w:id="50" w:author="vliana1972@gmail.com" w:date="2019-05-01T16:39:00Z">
        <w:r>
          <w:rPr>
            <w:rFonts w:ascii="Times New Roman" w:hAnsi="Times New Roman" w:cs="Times New Roman"/>
            <w:sz w:val="24"/>
            <w:szCs w:val="24"/>
            <w:lang w:val="el-GR"/>
          </w:rPr>
          <w:t xml:space="preserve">ότ θα μπορεί επιπλέον να </w:t>
        </w:r>
      </w:ins>
      <w:ins w:id="51" w:author="vliana1972@gmail.com" w:date="2019-05-01T16:29:00Z">
        <w:r>
          <w:rPr>
            <w:rFonts w:ascii="Times New Roman" w:hAnsi="Times New Roman" w:cs="Times New Roman"/>
            <w:sz w:val="24"/>
            <w:szCs w:val="24"/>
            <w:lang w:val="el-GR"/>
            <w:rPrChange w:id="52" w:author="vliana1972@gmail.com" w:date="2019-05-01T16:29:00Z">
              <w:rPr>
                <w:rFonts w:ascii="Times New Roman" w:hAnsi="Times New Roman" w:cs="Times New Roman"/>
                <w:sz w:val="24"/>
                <w:szCs w:val="24"/>
                <w:lang w:val="el-GR"/>
              </w:rPr>
            </w:rPrChange>
          </w:rPr>
          <w:t xml:space="preserve">μεταφέρει </w:t>
        </w:r>
        <w:r w:rsidR="00CC2861" w:rsidRPr="00CC2861">
          <w:rPr>
            <w:rFonts w:ascii="Times New Roman" w:hAnsi="Times New Roman" w:cs="Times New Roman"/>
            <w:sz w:val="24"/>
            <w:szCs w:val="24"/>
            <w:lang w:val="el-GR"/>
            <w:rPrChange w:id="53" w:author="vliana1972@gmail.com" w:date="2019-05-01T16:29:00Z">
              <w:rPr>
                <w:lang w:val="el-GR"/>
              </w:rPr>
            </w:rPrChange>
          </w:rPr>
          <w:t xml:space="preserve"> αντικείμενα </w:t>
        </w:r>
      </w:ins>
      <w:ins w:id="54" w:author="vliana1972@gmail.com" w:date="2019-05-01T16:39:00Z">
        <w:r>
          <w:rPr>
            <w:rFonts w:ascii="Times New Roman" w:hAnsi="Times New Roman" w:cs="Times New Roman"/>
            <w:sz w:val="24"/>
            <w:szCs w:val="24"/>
            <w:lang w:val="el-GR"/>
          </w:rPr>
          <w:t xml:space="preserve">με τη βοήθεια ενός </w:t>
        </w:r>
      </w:ins>
      <w:ins w:id="55" w:author="vliana1972@gmail.com" w:date="2019-05-01T16:29:00Z">
        <w:r w:rsidR="00CC2861" w:rsidRPr="00CC2861">
          <w:rPr>
            <w:rFonts w:ascii="Times New Roman" w:hAnsi="Times New Roman" w:cs="Times New Roman"/>
            <w:sz w:val="24"/>
            <w:szCs w:val="24"/>
            <w:lang w:val="el-GR"/>
            <w:rPrChange w:id="56" w:author="vliana1972@gmail.com" w:date="2019-05-01T16:29:00Z">
              <w:rPr>
                <w:lang w:val="el-GR"/>
              </w:rPr>
            </w:rPrChange>
          </w:rPr>
          <w:t>βραχίονα</w:t>
        </w:r>
      </w:ins>
      <w:ins w:id="57" w:author="vliana1972@gmail.com" w:date="2019-05-01T16:39:00Z">
        <w:r>
          <w:rPr>
            <w:rFonts w:ascii="Times New Roman" w:hAnsi="Times New Roman" w:cs="Times New Roman"/>
            <w:sz w:val="24"/>
            <w:szCs w:val="24"/>
            <w:lang w:val="el-GR"/>
          </w:rPr>
          <w:t>.</w:t>
        </w:r>
      </w:ins>
    </w:p>
    <w:p w:rsidR="00CC2861" w:rsidRPr="00CC2861" w:rsidRDefault="00CC2861" w:rsidP="00CC2861">
      <w:pPr>
        <w:spacing w:line="360" w:lineRule="auto"/>
        <w:ind w:left="86" w:firstLine="342"/>
        <w:rPr>
          <w:ins w:id="58" w:author="vliana1972@gmail.com" w:date="2019-04-28T22:05:00Z"/>
          <w:rFonts w:ascii="Times New Roman" w:hAnsi="Times New Roman" w:cs="Times New Roman"/>
          <w:lang w:val="el-GR"/>
          <w:rPrChange w:id="59" w:author="vliana1972@gmail.com" w:date="2019-05-01T16:29:00Z">
            <w:rPr>
              <w:ins w:id="60" w:author="vliana1972@gmail.com" w:date="2019-04-28T22:05:00Z"/>
              <w:rFonts w:ascii="Times New Roman" w:hAnsi="Times New Roman" w:cs="Times New Roman"/>
              <w:b/>
              <w:lang w:val="el-GR"/>
            </w:rPr>
          </w:rPrChange>
        </w:rPr>
        <w:pPrChange w:id="61" w:author="vliana1972@gmail.com" w:date="2019-05-01T16:29:00Z">
          <w:pPr>
            <w:spacing w:line="360" w:lineRule="auto"/>
            <w:ind w:left="86" w:firstLine="342"/>
            <w:jc w:val="center"/>
          </w:pPr>
        </w:pPrChange>
      </w:pPr>
    </w:p>
    <w:p w:rsidR="00515D4E" w:rsidRDefault="00515D4E">
      <w:pPr>
        <w:spacing w:line="360" w:lineRule="auto"/>
        <w:ind w:left="86" w:firstLine="342"/>
        <w:rPr>
          <w:ins w:id="62" w:author="vliana1972@gmail.com" w:date="2019-04-28T22:06:00Z"/>
          <w:rFonts w:ascii="Times New Roman" w:hAnsi="Times New Roman" w:cs="Times New Roman"/>
          <w:b/>
          <w:lang w:val="el-GR"/>
        </w:rPr>
        <w:pPrChange w:id="63" w:author="vliana1972@gmail.com" w:date="2019-04-28T22:05:00Z">
          <w:pPr>
            <w:spacing w:line="360" w:lineRule="auto"/>
            <w:ind w:left="86" w:firstLine="342"/>
            <w:jc w:val="center"/>
          </w:pPr>
        </w:pPrChange>
      </w:pPr>
      <w:ins w:id="64" w:author="vliana1972@gmail.com" w:date="2019-04-28T22:05:00Z">
        <w:r>
          <w:rPr>
            <w:rFonts w:ascii="Times New Roman" w:hAnsi="Times New Roman" w:cs="Times New Roman"/>
            <w:b/>
            <w:lang w:val="el-GR"/>
          </w:rPr>
          <w:t xml:space="preserve">ΟΙ ΜΑΘΗΤΕΣ </w:t>
        </w:r>
      </w:ins>
      <w:ins w:id="65" w:author="vliana1972@gmail.com" w:date="2019-04-28T22:06:00Z">
        <w:r>
          <w:rPr>
            <w:rFonts w:ascii="Times New Roman" w:hAnsi="Times New Roman" w:cs="Times New Roman"/>
            <w:b/>
            <w:lang w:val="el-GR"/>
          </w:rPr>
          <w:t>ΤΗΣ</w:t>
        </w:r>
      </w:ins>
      <w:ins w:id="66" w:author="vliana1972@gmail.com" w:date="2019-04-28T22:05:00Z">
        <w:r>
          <w:rPr>
            <w:rFonts w:ascii="Times New Roman" w:hAnsi="Times New Roman" w:cs="Times New Roman"/>
            <w:b/>
            <w:lang w:val="el-GR"/>
          </w:rPr>
          <w:t xml:space="preserve"> </w:t>
        </w:r>
      </w:ins>
      <w:ins w:id="67" w:author="vliana1972@gmail.com" w:date="2019-04-28T22:06:00Z">
        <w:r>
          <w:rPr>
            <w:rFonts w:ascii="Times New Roman" w:hAnsi="Times New Roman" w:cs="Times New Roman"/>
            <w:b/>
            <w:lang w:val="el-GR"/>
          </w:rPr>
          <w:t>ΟΜΑΔΑΣ:</w:t>
        </w:r>
      </w:ins>
    </w:p>
    <w:p w:rsidR="003F091C" w:rsidRDefault="003F091C">
      <w:pPr>
        <w:spacing w:line="360" w:lineRule="auto"/>
        <w:ind w:left="86" w:firstLine="342"/>
        <w:rPr>
          <w:ins w:id="68" w:author="vliana1972@gmail.com" w:date="2019-04-28T22:08:00Z"/>
          <w:rFonts w:ascii="Times New Roman" w:hAnsi="Times New Roman" w:cs="Times New Roman"/>
          <w:lang w:val="el-GR"/>
        </w:rPr>
        <w:pPrChange w:id="69" w:author="vliana1972@gmail.com" w:date="2019-04-28T22:05:00Z">
          <w:pPr>
            <w:spacing w:line="360" w:lineRule="auto"/>
            <w:ind w:left="86" w:firstLine="342"/>
            <w:jc w:val="center"/>
          </w:pPr>
        </w:pPrChange>
      </w:pPr>
      <w:ins w:id="70" w:author="vliana1972@gmail.com" w:date="2019-05-01T16:43:00Z">
        <w:r>
          <w:rPr>
            <w:rFonts w:ascii="Times New Roman" w:hAnsi="Times New Roman" w:cs="Times New Roman"/>
            <w:lang w:val="el-GR"/>
          </w:rPr>
          <w:t>Β</w:t>
        </w:r>
      </w:ins>
      <w:ins w:id="71" w:author="vliana1972@gmail.com" w:date="2019-04-28T22:06:00Z">
        <w:r w:rsidRPr="00515D4E">
          <w:rPr>
            <w:rFonts w:ascii="Times New Roman" w:hAnsi="Times New Roman" w:cs="Times New Roman"/>
            <w:lang w:val="el-GR"/>
            <w:rPrChange w:id="72" w:author="vliana1972@gmail.com" w:date="2019-04-28T22:06:00Z">
              <w:rPr>
                <w:rFonts w:ascii="Times New Roman" w:hAnsi="Times New Roman" w:cs="Times New Roman"/>
                <w:lang w:val="el-GR"/>
              </w:rPr>
            </w:rPrChange>
          </w:rPr>
          <w:t>αγγ</w:t>
        </w:r>
      </w:ins>
      <w:ins w:id="73" w:author="vliana1972@gmail.com" w:date="2019-05-01T16:43:00Z">
        <w:r>
          <w:rPr>
            <w:rFonts w:ascii="Times New Roman" w:hAnsi="Times New Roman" w:cs="Times New Roman"/>
            <w:lang w:val="el-GR"/>
          </w:rPr>
          <w:t>έ</w:t>
        </w:r>
      </w:ins>
      <w:ins w:id="74" w:author="vliana1972@gmail.com" w:date="2019-04-28T22:06:00Z">
        <w:r w:rsidRPr="00515D4E">
          <w:rPr>
            <w:rFonts w:ascii="Times New Roman" w:hAnsi="Times New Roman" w:cs="Times New Roman"/>
            <w:lang w:val="el-GR"/>
            <w:rPrChange w:id="75" w:author="vliana1972@gmail.com" w:date="2019-04-28T22:06:00Z">
              <w:rPr>
                <w:rFonts w:ascii="Times New Roman" w:hAnsi="Times New Roman" w:cs="Times New Roman"/>
                <w:lang w:val="el-GR"/>
              </w:rPr>
            </w:rPrChange>
          </w:rPr>
          <w:t xml:space="preserve">λη </w:t>
        </w:r>
      </w:ins>
      <w:ins w:id="76" w:author="vliana1972@gmail.com" w:date="2019-05-01T16:43:00Z">
        <w:r>
          <w:rPr>
            <w:rFonts w:ascii="Times New Roman" w:hAnsi="Times New Roman" w:cs="Times New Roman"/>
            <w:lang w:val="el-GR"/>
          </w:rPr>
          <w:t>Σ</w:t>
        </w:r>
        <w:r w:rsidRPr="00515D4E">
          <w:rPr>
            <w:rFonts w:ascii="Times New Roman" w:hAnsi="Times New Roman" w:cs="Times New Roman"/>
            <w:lang w:val="el-GR"/>
            <w:rPrChange w:id="77" w:author="vliana1972@gmail.com" w:date="2019-04-28T22:06:00Z">
              <w:rPr>
                <w:rFonts w:ascii="Times New Roman" w:hAnsi="Times New Roman" w:cs="Times New Roman"/>
                <w:lang w:val="el-GR"/>
              </w:rPr>
            </w:rPrChange>
          </w:rPr>
          <w:t>πύρος</w:t>
        </w:r>
      </w:ins>
      <w:ins w:id="78" w:author="vliana1972@gmail.com" w:date="2019-05-01T16:44:00Z">
        <w:r>
          <w:rPr>
            <w:rFonts w:ascii="Times New Roman" w:hAnsi="Times New Roman" w:cs="Times New Roman"/>
            <w:lang w:val="el-GR"/>
          </w:rPr>
          <w:t xml:space="preserve">, </w:t>
        </w:r>
      </w:ins>
      <w:ins w:id="79" w:author="vliana1972@gmail.com" w:date="2019-05-01T16:43:00Z">
        <w:r>
          <w:rPr>
            <w:rFonts w:ascii="Times New Roman" w:hAnsi="Times New Roman" w:cs="Times New Roman"/>
            <w:lang w:val="el-GR"/>
          </w:rPr>
          <w:t>Μ</w:t>
        </w:r>
      </w:ins>
      <w:ins w:id="80" w:author="vliana1972@gmail.com" w:date="2019-04-28T22:07:00Z">
        <w:r>
          <w:rPr>
            <w:rFonts w:ascii="Times New Roman" w:hAnsi="Times New Roman" w:cs="Times New Roman"/>
            <w:lang w:val="el-GR"/>
          </w:rPr>
          <w:t>ετ</w:t>
        </w:r>
      </w:ins>
      <w:ins w:id="81" w:author="vliana1972@gmail.com" w:date="2019-05-01T16:43:00Z">
        <w:r>
          <w:rPr>
            <w:rFonts w:ascii="Times New Roman" w:hAnsi="Times New Roman" w:cs="Times New Roman"/>
            <w:lang w:val="el-GR"/>
          </w:rPr>
          <w:t>ό</w:t>
        </w:r>
      </w:ins>
      <w:ins w:id="82" w:author="vliana1972@gmail.com" w:date="2019-04-28T22:07:00Z">
        <w:r>
          <w:rPr>
            <w:rFonts w:ascii="Times New Roman" w:hAnsi="Times New Roman" w:cs="Times New Roman"/>
            <w:lang w:val="el-GR"/>
          </w:rPr>
          <w:t xml:space="preserve">σι </w:t>
        </w:r>
      </w:ins>
      <w:ins w:id="83" w:author="vliana1972@gmail.com" w:date="2019-05-01T16:43:00Z">
        <w:r>
          <w:rPr>
            <w:rFonts w:ascii="Times New Roman" w:hAnsi="Times New Roman" w:cs="Times New Roman"/>
            <w:lang w:val="el-GR"/>
          </w:rPr>
          <w:t>Ν</w:t>
        </w:r>
      </w:ins>
      <w:ins w:id="84" w:author="vliana1972@gmail.com" w:date="2019-04-28T22:07:00Z">
        <w:r>
          <w:rPr>
            <w:rFonts w:ascii="Times New Roman" w:hAnsi="Times New Roman" w:cs="Times New Roman"/>
            <w:lang w:val="el-GR"/>
          </w:rPr>
          <w:t>τ</w:t>
        </w:r>
      </w:ins>
      <w:ins w:id="85" w:author="vliana1972@gmail.com" w:date="2019-05-01T16:43:00Z">
        <w:r>
          <w:rPr>
            <w:rFonts w:ascii="Times New Roman" w:hAnsi="Times New Roman" w:cs="Times New Roman"/>
            <w:lang w:val="el-GR"/>
          </w:rPr>
          <w:t>ό</w:t>
        </w:r>
      </w:ins>
      <w:ins w:id="86" w:author="vliana1972@gmail.com" w:date="2019-04-28T22:07:00Z">
        <w:r>
          <w:rPr>
            <w:rFonts w:ascii="Times New Roman" w:hAnsi="Times New Roman" w:cs="Times New Roman"/>
            <w:lang w:val="el-GR"/>
          </w:rPr>
          <w:t>ριαν</w:t>
        </w:r>
      </w:ins>
      <w:ins w:id="87" w:author="vliana1972@gmail.com" w:date="2019-05-01T16:44:00Z">
        <w:r>
          <w:rPr>
            <w:rFonts w:ascii="Times New Roman" w:hAnsi="Times New Roman" w:cs="Times New Roman"/>
            <w:lang w:val="el-GR"/>
          </w:rPr>
          <w:t>, Μ</w:t>
        </w:r>
      </w:ins>
      <w:ins w:id="88" w:author="vliana1972@gmail.com" w:date="2019-04-28T22:08:00Z">
        <w:r>
          <w:rPr>
            <w:rFonts w:ascii="Times New Roman" w:hAnsi="Times New Roman" w:cs="Times New Roman"/>
            <w:lang w:val="el-GR"/>
          </w:rPr>
          <w:t>παρο</w:t>
        </w:r>
      </w:ins>
      <w:ins w:id="89" w:author="vliana1972@gmail.com" w:date="2019-05-01T16:44:00Z">
        <w:r>
          <w:rPr>
            <w:rFonts w:ascii="Times New Roman" w:hAnsi="Times New Roman" w:cs="Times New Roman"/>
            <w:lang w:val="el-GR"/>
          </w:rPr>
          <w:t>ύ</w:t>
        </w:r>
      </w:ins>
      <w:ins w:id="90" w:author="vliana1972@gmail.com" w:date="2019-04-28T22:08:00Z">
        <w:r>
          <w:rPr>
            <w:rFonts w:ascii="Times New Roman" w:hAnsi="Times New Roman" w:cs="Times New Roman"/>
            <w:lang w:val="el-GR"/>
          </w:rPr>
          <w:t xml:space="preserve">τας </w:t>
        </w:r>
      </w:ins>
      <w:ins w:id="91" w:author="vliana1972@gmail.com" w:date="2019-05-01T16:44:00Z">
        <w:r>
          <w:rPr>
            <w:rFonts w:ascii="Times New Roman" w:hAnsi="Times New Roman" w:cs="Times New Roman"/>
            <w:lang w:val="el-GR"/>
          </w:rPr>
          <w:t>Π</w:t>
        </w:r>
      </w:ins>
      <w:ins w:id="92" w:author="vliana1972@gmail.com" w:date="2019-04-28T22:08:00Z">
        <w:r>
          <w:rPr>
            <w:rFonts w:ascii="Times New Roman" w:hAnsi="Times New Roman" w:cs="Times New Roman"/>
            <w:lang w:val="el-GR"/>
          </w:rPr>
          <w:t>αναγι</w:t>
        </w:r>
      </w:ins>
      <w:ins w:id="93" w:author="vliana1972@gmail.com" w:date="2019-05-01T16:44:00Z">
        <w:r>
          <w:rPr>
            <w:rFonts w:ascii="Times New Roman" w:hAnsi="Times New Roman" w:cs="Times New Roman"/>
            <w:lang w:val="el-GR"/>
          </w:rPr>
          <w:t>ώ</w:t>
        </w:r>
      </w:ins>
      <w:ins w:id="94" w:author="vliana1972@gmail.com" w:date="2019-04-28T22:08:00Z">
        <w:r>
          <w:rPr>
            <w:rFonts w:ascii="Times New Roman" w:hAnsi="Times New Roman" w:cs="Times New Roman"/>
            <w:lang w:val="el-GR"/>
          </w:rPr>
          <w:t>της</w:t>
        </w:r>
      </w:ins>
      <w:ins w:id="95" w:author="vliana1972@gmail.com" w:date="2019-05-01T16:45:00Z">
        <w:r>
          <w:rPr>
            <w:rFonts w:ascii="Times New Roman" w:hAnsi="Times New Roman" w:cs="Times New Roman"/>
            <w:lang w:val="el-GR"/>
          </w:rPr>
          <w:t xml:space="preserve">, </w:t>
        </w:r>
      </w:ins>
      <w:ins w:id="96" w:author="vliana1972@gmail.com" w:date="2019-05-01T16:44:00Z">
        <w:r>
          <w:rPr>
            <w:rFonts w:ascii="Times New Roman" w:hAnsi="Times New Roman" w:cs="Times New Roman"/>
            <w:lang w:val="el-GR"/>
          </w:rPr>
          <w:t>Σάλλα Ρίντι</w:t>
        </w:r>
      </w:ins>
    </w:p>
    <w:p w:rsidR="00515D4E" w:rsidDel="003F091C" w:rsidRDefault="00515D4E" w:rsidP="00425E70">
      <w:pPr>
        <w:spacing w:line="360" w:lineRule="auto"/>
        <w:ind w:left="86" w:firstLine="342"/>
        <w:jc w:val="center"/>
        <w:rPr>
          <w:del w:id="97" w:author="vliana1972@gmail.com" w:date="2019-05-01T16:44:00Z"/>
          <w:rFonts w:ascii="Times New Roman" w:hAnsi="Times New Roman" w:cs="Times New Roman"/>
          <w:b/>
          <w:lang w:val="el-GR"/>
        </w:rPr>
      </w:pPr>
    </w:p>
    <w:p w:rsidR="00777CEC" w:rsidRDefault="00777CEC" w:rsidP="00777CEC">
      <w:pPr>
        <w:spacing w:line="360" w:lineRule="auto"/>
        <w:ind w:left="86" w:firstLine="342"/>
        <w:rPr>
          <w:rFonts w:ascii="Times New Roman" w:hAnsi="Times New Roman" w:cs="Times New Roman"/>
          <w:b/>
          <w:lang w:val="el-GR"/>
        </w:rPr>
      </w:pPr>
      <w:r>
        <w:rPr>
          <w:rFonts w:ascii="Times New Roman" w:hAnsi="Times New Roman" w:cs="Times New Roman"/>
          <w:b/>
          <w:lang w:val="el-GR"/>
        </w:rPr>
        <w:t>ΥΛΙΚΑ ΚΑΤΑΣΚΕΥΗΣ:</w:t>
      </w:r>
    </w:p>
    <w:p w:rsidR="00777CEC" w:rsidRPr="00777CEC" w:rsidRDefault="00777CEC" w:rsidP="00777CE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lang w:val="el-GR"/>
        </w:rPr>
      </w:pPr>
      <w:r>
        <w:rPr>
          <w:rFonts w:ascii="Times New Roman" w:hAnsi="Times New Roman" w:cs="Times New Roman"/>
        </w:rPr>
        <w:t xml:space="preserve">Arduino </w:t>
      </w:r>
      <w:del w:id="98" w:author="vliana1972@gmail.com" w:date="2019-04-26T19:29:00Z">
        <w:r w:rsidDel="00A413B5">
          <w:rPr>
            <w:rFonts w:ascii="Times New Roman" w:hAnsi="Times New Roman" w:cs="Times New Roman"/>
          </w:rPr>
          <w:delText>uno</w:delText>
        </w:r>
      </w:del>
      <w:ins w:id="99" w:author="vliana1972@gmail.com" w:date="2019-04-26T19:29:00Z">
        <w:r w:rsidR="00A413B5">
          <w:rPr>
            <w:rFonts w:ascii="Times New Roman" w:hAnsi="Times New Roman" w:cs="Times New Roman"/>
          </w:rPr>
          <w:t>Uno</w:t>
        </w:r>
      </w:ins>
      <w:r>
        <w:rPr>
          <w:rFonts w:ascii="Times New Roman" w:hAnsi="Times New Roman" w:cs="Times New Roman"/>
        </w:rPr>
        <w:t xml:space="preserve"> 23</w:t>
      </w:r>
      <w:r>
        <w:rPr>
          <w:rFonts w:ascii="Times New Roman" w:hAnsi="Times New Roman" w:cs="Times New Roman"/>
          <w:lang w:val="el-GR"/>
        </w:rPr>
        <w:t>€</w:t>
      </w:r>
    </w:p>
    <w:p w:rsidR="00777CEC" w:rsidRPr="004E0A61" w:rsidRDefault="004E0A61" w:rsidP="00777CE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E0A61">
        <w:rPr>
          <w:rFonts w:ascii="Times New Roman" w:hAnsi="Times New Roman" w:cs="Times New Roman"/>
          <w:lang w:val="el-GR"/>
        </w:rPr>
        <w:t>Βάση</w:t>
      </w:r>
      <w:r w:rsidRPr="004E0A61">
        <w:rPr>
          <w:rFonts w:ascii="Times New Roman" w:hAnsi="Times New Roman" w:cs="Times New Roman"/>
        </w:rPr>
        <w:t xml:space="preserve"> Robot Smart Car 2WD</w:t>
      </w:r>
      <w:r>
        <w:rPr>
          <w:rFonts w:ascii="Times New Roman" w:hAnsi="Times New Roman" w:cs="Times New Roman"/>
        </w:rPr>
        <w:t xml:space="preserve"> 13€</w:t>
      </w:r>
    </w:p>
    <w:p w:rsidR="004E0A61" w:rsidRDefault="008001FF" w:rsidP="00777CE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Servo</w:t>
      </w:r>
      <w:r>
        <w:rPr>
          <w:rFonts w:ascii="Times New Roman" w:hAnsi="Times New Roman" w:cs="Times New Roman"/>
          <w:lang w:val="el-GR"/>
        </w:rPr>
        <w:t xml:space="preserve"> </w:t>
      </w:r>
      <w:del w:id="100" w:author="vliana1972@gmail.com" w:date="2019-04-26T19:29:00Z">
        <w:r w:rsidDel="00A413B5">
          <w:rPr>
            <w:rFonts w:ascii="Times New Roman" w:hAnsi="Times New Roman" w:cs="Times New Roman"/>
          </w:rPr>
          <w:delText xml:space="preserve">micro  </w:delText>
        </w:r>
        <w:r w:rsidDel="00A413B5">
          <w:rPr>
            <w:rFonts w:ascii="Times New Roman" w:hAnsi="Times New Roman" w:cs="Times New Roman"/>
            <w:lang w:val="el-GR"/>
          </w:rPr>
          <w:delText>κινητήρας</w:delText>
        </w:r>
      </w:del>
      <w:ins w:id="101" w:author="vliana1972@gmail.com" w:date="2019-04-26T19:29:00Z">
        <w:r w:rsidR="003F091C">
          <w:rPr>
            <w:rFonts w:ascii="Times New Roman" w:hAnsi="Times New Roman" w:cs="Times New Roman"/>
          </w:rPr>
          <w:t>micro κιν</w:t>
        </w:r>
      </w:ins>
      <w:ins w:id="102" w:author="vliana1972@gmail.com" w:date="2019-05-01T16:45:00Z">
        <w:r w:rsidR="003F091C">
          <w:rPr>
            <w:rFonts w:ascii="Times New Roman" w:hAnsi="Times New Roman" w:cs="Times New Roman"/>
            <w:lang w:val="el-GR"/>
          </w:rPr>
          <w:t>η</w:t>
        </w:r>
      </w:ins>
      <w:ins w:id="103" w:author="vliana1972@gmail.com" w:date="2019-04-26T19:29:00Z">
        <w:r w:rsidR="00A413B5">
          <w:rPr>
            <w:rFonts w:ascii="Times New Roman" w:hAnsi="Times New Roman" w:cs="Times New Roman"/>
          </w:rPr>
          <w:t>τήρας</w:t>
        </w:r>
      </w:ins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X 4 (20€)</w:t>
      </w:r>
    </w:p>
    <w:p w:rsidR="008001FF" w:rsidRPr="008001FF" w:rsidRDefault="008001FF" w:rsidP="00777CE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Αισθητήρας υπερήχων Η</w:t>
      </w:r>
      <w:r>
        <w:rPr>
          <w:rFonts w:ascii="Times New Roman" w:hAnsi="Times New Roman" w:cs="Times New Roman"/>
        </w:rPr>
        <w:t>C-SR04 2,5</w:t>
      </w:r>
      <w:r>
        <w:rPr>
          <w:rFonts w:ascii="Times New Roman" w:hAnsi="Times New Roman" w:cs="Times New Roman"/>
          <w:lang w:val="el-GR"/>
        </w:rPr>
        <w:t>€</w:t>
      </w:r>
    </w:p>
    <w:p w:rsidR="008001FF" w:rsidRPr="008001FF" w:rsidRDefault="008001FF" w:rsidP="00777CEC">
      <w:pPr>
        <w:pStyle w:val="a3"/>
        <w:numPr>
          <w:ilvl w:val="0"/>
          <w:numId w:val="2"/>
        </w:numPr>
        <w:spacing w:line="360" w:lineRule="auto"/>
        <w:rPr>
          <w:ins w:id="104" w:author="vliana1972@gmail.com" w:date="2019-04-26T19:20:00Z"/>
          <w:rFonts w:ascii="Times New Roman" w:hAnsi="Times New Roman" w:cs="Times New Roman"/>
          <w:rPrChange w:id="105" w:author="vliana1972@gmail.com" w:date="2019-04-26T19:20:00Z">
            <w:rPr>
              <w:ins w:id="106" w:author="vliana1972@gmail.com" w:date="2019-04-26T19:20:00Z"/>
              <w:rFonts w:ascii="Times New Roman" w:hAnsi="Times New Roman" w:cs="Times New Roman"/>
              <w:lang w:val="el-GR"/>
            </w:rPr>
          </w:rPrChange>
        </w:rPr>
      </w:pPr>
      <w:r>
        <w:rPr>
          <w:rFonts w:ascii="Times New Roman" w:hAnsi="Times New Roman" w:cs="Times New Roman"/>
          <w:lang w:val="el-GR"/>
        </w:rPr>
        <w:t>Θήκη μπαταρίας Χ3 6</w:t>
      </w:r>
      <w:ins w:id="107" w:author="vliana1972@gmail.com" w:date="2019-04-26T19:20:00Z">
        <w:r>
          <w:rPr>
            <w:rFonts w:ascii="Times New Roman" w:hAnsi="Times New Roman" w:cs="Times New Roman"/>
            <w:lang w:val="el-GR"/>
          </w:rPr>
          <w:t>€</w:t>
        </w:r>
      </w:ins>
    </w:p>
    <w:p w:rsidR="008001FF" w:rsidRDefault="008001FF" w:rsidP="00777CEC">
      <w:pPr>
        <w:pStyle w:val="a3"/>
        <w:numPr>
          <w:ilvl w:val="0"/>
          <w:numId w:val="2"/>
        </w:numPr>
        <w:spacing w:line="360" w:lineRule="auto"/>
        <w:rPr>
          <w:ins w:id="108" w:author="vliana1972@gmail.com" w:date="2019-04-26T19:23:00Z"/>
          <w:rFonts w:ascii="Times New Roman" w:hAnsi="Times New Roman" w:cs="Times New Roman"/>
        </w:rPr>
      </w:pPr>
      <w:ins w:id="109" w:author="vliana1972@gmail.com" w:date="2019-04-26T19:22:00Z">
        <w:r>
          <w:rPr>
            <w:rFonts w:ascii="Times New Roman" w:hAnsi="Times New Roman" w:cs="Times New Roman"/>
            <w:lang w:val="el-GR"/>
          </w:rPr>
          <w:t>Οδηγός</w:t>
        </w:r>
        <w:r w:rsidRPr="00A413B5"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  <w:lang w:val="el-GR"/>
          </w:rPr>
          <w:t>κινητήρων</w:t>
        </w:r>
        <w:r w:rsidRPr="00A413B5">
          <w:rPr>
            <w:rFonts w:ascii="Times New Roman" w:hAnsi="Times New Roman" w:cs="Times New Roman"/>
          </w:rPr>
          <w:t xml:space="preserve"> </w:t>
        </w:r>
        <w:r w:rsidR="00A413B5">
          <w:rPr>
            <w:rFonts w:ascii="Times New Roman" w:hAnsi="Times New Roman" w:cs="Times New Roman"/>
          </w:rPr>
          <w:t>Dual Motor Driver Module L298N 4</w:t>
        </w:r>
      </w:ins>
      <w:ins w:id="110" w:author="vliana1972@gmail.com" w:date="2019-04-26T19:23:00Z">
        <w:r w:rsidR="00A413B5">
          <w:rPr>
            <w:rFonts w:ascii="Times New Roman" w:hAnsi="Times New Roman" w:cs="Times New Roman"/>
          </w:rPr>
          <w:t>€</w:t>
        </w:r>
      </w:ins>
    </w:p>
    <w:p w:rsidR="00A413B5" w:rsidRDefault="00A413B5" w:rsidP="00777CEC">
      <w:pPr>
        <w:pStyle w:val="a3"/>
        <w:numPr>
          <w:ilvl w:val="0"/>
          <w:numId w:val="2"/>
        </w:numPr>
        <w:spacing w:line="360" w:lineRule="auto"/>
        <w:rPr>
          <w:ins w:id="111" w:author="vliana1972@gmail.com" w:date="2019-04-26T19:25:00Z"/>
          <w:rFonts w:ascii="Times New Roman" w:hAnsi="Times New Roman" w:cs="Times New Roman"/>
        </w:rPr>
      </w:pPr>
      <w:ins w:id="112" w:author="vliana1972@gmail.com" w:date="2019-04-26T19:25:00Z">
        <w:r>
          <w:rPr>
            <w:rFonts w:ascii="Times New Roman" w:hAnsi="Times New Roman" w:cs="Times New Roman"/>
          </w:rPr>
          <w:t xml:space="preserve">Buzzer </w:t>
        </w:r>
        <w:r>
          <w:rPr>
            <w:rFonts w:ascii="Times New Roman" w:hAnsi="Times New Roman" w:cs="Times New Roman"/>
            <w:lang w:val="el-GR"/>
          </w:rPr>
          <w:t xml:space="preserve">και </w:t>
        </w:r>
        <w:r>
          <w:rPr>
            <w:rFonts w:ascii="Times New Roman" w:hAnsi="Times New Roman" w:cs="Times New Roman"/>
          </w:rPr>
          <w:t>Led 1€</w:t>
        </w:r>
      </w:ins>
    </w:p>
    <w:p w:rsidR="00A413B5" w:rsidRDefault="00A413B5" w:rsidP="00777CEC">
      <w:pPr>
        <w:pStyle w:val="a3"/>
        <w:numPr>
          <w:ilvl w:val="0"/>
          <w:numId w:val="2"/>
        </w:numPr>
        <w:spacing w:line="360" w:lineRule="auto"/>
        <w:rPr>
          <w:ins w:id="113" w:author="vliana1972@gmail.com" w:date="2019-05-01T16:51:00Z"/>
          <w:rFonts w:ascii="Times New Roman" w:hAnsi="Times New Roman" w:cs="Times New Roman"/>
        </w:rPr>
      </w:pPr>
      <w:ins w:id="114" w:author="vliana1972@gmail.com" w:date="2019-04-26T19:28:00Z">
        <w:r>
          <w:rPr>
            <w:rFonts w:ascii="Times New Roman" w:hAnsi="Times New Roman" w:cs="Times New Roman"/>
          </w:rPr>
          <w:t>Bluetooth</w:t>
        </w:r>
      </w:ins>
      <w:ins w:id="115" w:author="vliana1972@gmail.com" w:date="2019-04-26T19:27:00Z">
        <w:r>
          <w:rPr>
            <w:rFonts w:ascii="Times New Roman" w:hAnsi="Times New Roman" w:cs="Times New Roman"/>
          </w:rPr>
          <w:t xml:space="preserve"> </w:t>
        </w:r>
      </w:ins>
      <w:ins w:id="116" w:author="vliana1972@gmail.com" w:date="2019-04-26T19:28:00Z">
        <w:r>
          <w:rPr>
            <w:rFonts w:ascii="Times New Roman" w:hAnsi="Times New Roman" w:cs="Times New Roman"/>
          </w:rPr>
          <w:t>Module HC05 8€</w:t>
        </w:r>
      </w:ins>
    </w:p>
    <w:p w:rsidR="009620EE" w:rsidRPr="009620EE" w:rsidRDefault="009620EE" w:rsidP="00777CEC">
      <w:pPr>
        <w:pStyle w:val="a3"/>
        <w:numPr>
          <w:ilvl w:val="0"/>
          <w:numId w:val="2"/>
        </w:numPr>
        <w:spacing w:line="360" w:lineRule="auto"/>
        <w:rPr>
          <w:ins w:id="117" w:author="vliana1972@gmail.com" w:date="2019-05-01T16:52:00Z"/>
          <w:rFonts w:ascii="Times New Roman" w:hAnsi="Times New Roman" w:cs="Times New Roman"/>
          <w:sz w:val="24"/>
          <w:szCs w:val="24"/>
          <w:rPrChange w:id="118" w:author="vliana1972@gmail.com" w:date="2019-05-01T16:52:00Z">
            <w:rPr>
              <w:ins w:id="119" w:author="vliana1972@gmail.com" w:date="2019-05-01T16:52:00Z"/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</w:rPrChange>
        </w:rPr>
      </w:pPr>
      <w:ins w:id="120" w:author="vliana1972@gmail.com" w:date="2019-05-01T16:51:00Z">
        <w:r w:rsidRPr="009620EE">
          <w:rPr>
            <w:rStyle w:val="a5"/>
            <w:rFonts w:ascii="Times New Roman" w:hAnsi="Times New Roman" w:cs="Times New Roman"/>
            <w:i w:val="0"/>
            <w:color w:val="333333"/>
            <w:sz w:val="24"/>
            <w:szCs w:val="24"/>
            <w:shd w:val="clear" w:color="auto" w:fill="FFFFFF"/>
            <w:rPrChange w:id="121" w:author="vliana1972@gmail.com" w:date="2019-05-01T16:51:00Z">
              <w:rPr>
                <w:rStyle w:val="a5"/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</w:rPrChange>
          </w:rPr>
          <w:t>Kit Proto Shield UNO for Arduino</w:t>
        </w:r>
        <w:r w:rsidRPr="009620EE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  <w:rPrChange w:id="122" w:author="vliana1972@gmail.com" w:date="2019-05-01T16:51:00Z"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</w:rPrChange>
          </w:rPr>
          <w:t> </w:t>
        </w:r>
        <w:r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>7,5</w:t>
        </w:r>
      </w:ins>
      <w:ins w:id="123" w:author="vliana1972@gmail.com" w:date="2019-05-01T16:52:00Z">
        <w:r w:rsidRPr="009620EE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  <w:rPrChange w:id="124" w:author="vliana1972@gmail.com" w:date="2019-05-01T16:52:00Z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l-GR"/>
              </w:rPr>
            </w:rPrChange>
          </w:rPr>
          <w:t>€</w:t>
        </w:r>
      </w:ins>
    </w:p>
    <w:p w:rsidR="009620EE" w:rsidRPr="009620EE" w:rsidRDefault="009620EE" w:rsidP="00777CE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rPrChange w:id="125" w:author="vliana1972@gmail.com" w:date="2019-05-01T16:51:00Z">
            <w:rPr>
              <w:rFonts w:ascii="Times New Roman" w:hAnsi="Times New Roman" w:cs="Times New Roman"/>
            </w:rPr>
          </w:rPrChange>
        </w:rPr>
      </w:pPr>
      <w:ins w:id="126" w:author="vliana1972@gmail.com" w:date="2019-05-01T16:52:00Z">
        <w:r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  <w:lang w:val="el-GR"/>
          </w:rPr>
          <w:t>Καλώδια</w:t>
        </w:r>
      </w:ins>
      <w:bookmarkStart w:id="127" w:name="_GoBack"/>
      <w:bookmarkEnd w:id="127"/>
    </w:p>
    <w:p w:rsidR="00777CEC" w:rsidRPr="004E0A61" w:rsidRDefault="00777CEC" w:rsidP="00777CEC">
      <w:pPr>
        <w:spacing w:line="360" w:lineRule="auto"/>
        <w:ind w:left="86" w:firstLine="342"/>
        <w:rPr>
          <w:rFonts w:ascii="Times New Roman" w:hAnsi="Times New Roman" w:cs="Times New Roman"/>
          <w:b/>
        </w:rPr>
      </w:pPr>
    </w:p>
    <w:p w:rsidR="00777CEC" w:rsidRPr="00425E70" w:rsidRDefault="00777CEC" w:rsidP="00777CEC">
      <w:pPr>
        <w:spacing w:line="360" w:lineRule="auto"/>
        <w:ind w:left="86" w:firstLine="342"/>
        <w:rPr>
          <w:rFonts w:ascii="Times New Roman" w:hAnsi="Times New Roman" w:cs="Times New Roman"/>
          <w:b/>
          <w:lang w:val="el-GR"/>
        </w:rPr>
      </w:pPr>
      <w:r>
        <w:rPr>
          <w:rFonts w:ascii="Times New Roman" w:hAnsi="Times New Roman" w:cs="Times New Roman"/>
          <w:b/>
          <w:lang w:val="el-GR"/>
        </w:rPr>
        <w:t>ΒΗΜΑΤΑ ΚΑΤΑΣΚΕΥΗΣ:</w:t>
      </w:r>
    </w:p>
    <w:p w:rsidR="005879BC" w:rsidRPr="009675C0" w:rsidRDefault="00CB7E95" w:rsidP="0024341D">
      <w:pPr>
        <w:spacing w:line="360" w:lineRule="auto"/>
        <w:ind w:left="86" w:firstLine="342"/>
        <w:rPr>
          <w:rFonts w:ascii="Times New Roman" w:hAnsi="Times New Roman" w:cs="Times New Roman"/>
          <w:sz w:val="24"/>
          <w:szCs w:val="24"/>
          <w:lang w:val="el-GR"/>
        </w:rPr>
      </w:pP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Το πρώτο βήμα είναι η συναρμολόγηση του ρομπότ, ξεκινώντας από τον σκελετό –σασί. Αποτελείται από μια πλαστική βάση, δύο </w:t>
      </w:r>
      <w:r w:rsidRPr="00425E70">
        <w:rPr>
          <w:rFonts w:ascii="Times New Roman" w:hAnsi="Times New Roman" w:cs="Times New Roman"/>
          <w:sz w:val="24"/>
          <w:szCs w:val="24"/>
        </w:rPr>
        <w:t>dc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μοτέρ και δύο ρόδες που συνδέονται 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lastRenderedPageBreak/>
        <w:t>αντίστοιχα σε αυτά. Ένα μικρό ροδάκι στο πίσω μέρος ισορροπεί την κατασκευή. Χρησιμοποιήθηκε κολλητήρι για τα 2 καλώδια του κάθε  μοτέρ.</w:t>
      </w:r>
      <w:r w:rsidR="000121DA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:rsidR="00BB2208" w:rsidRPr="00425E70" w:rsidRDefault="00BB2208" w:rsidP="0024341D">
      <w:pPr>
        <w:spacing w:line="360" w:lineRule="auto"/>
        <w:ind w:left="86" w:firstLine="342"/>
        <w:rPr>
          <w:rFonts w:ascii="Times New Roman" w:hAnsi="Times New Roman" w:cs="Times New Roman"/>
          <w:sz w:val="24"/>
          <w:szCs w:val="24"/>
          <w:lang w:val="el-GR"/>
        </w:rPr>
      </w:pP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Ως δεύτερο βήμα, τοποθετήσαμε τον πρώτο </w:t>
      </w:r>
      <w:r w:rsidRPr="00425E70">
        <w:rPr>
          <w:rFonts w:ascii="Times New Roman" w:hAnsi="Times New Roman" w:cs="Times New Roman"/>
          <w:sz w:val="24"/>
          <w:szCs w:val="24"/>
        </w:rPr>
        <w:t>servo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κινητήρα στο μπροστινό μέρος του ρομπότ. Θα αποτελεί τον λαιμό ο οποίος θα μπορεί να στρέφεται αριστερά και δεξιά.</w:t>
      </w:r>
      <w:r w:rsidR="00ED0D55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Με απλό κώδικα ελέγξαμε την περιστροφή του </w:t>
      </w:r>
      <w:r w:rsidR="00ED0D55" w:rsidRPr="00425E70">
        <w:rPr>
          <w:rFonts w:ascii="Times New Roman" w:hAnsi="Times New Roman" w:cs="Times New Roman"/>
          <w:sz w:val="24"/>
          <w:szCs w:val="24"/>
        </w:rPr>
        <w:t>servo</w:t>
      </w:r>
      <w:r w:rsidR="00ED0D55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κατά 180 μοίρες.</w:t>
      </w:r>
    </w:p>
    <w:p w:rsidR="00BB2208" w:rsidRPr="00425E70" w:rsidRDefault="00BB2208" w:rsidP="0024341D">
      <w:pPr>
        <w:spacing w:line="360" w:lineRule="auto"/>
        <w:ind w:left="86" w:firstLine="342"/>
        <w:rPr>
          <w:rFonts w:ascii="Times New Roman" w:hAnsi="Times New Roman" w:cs="Times New Roman"/>
          <w:sz w:val="24"/>
          <w:szCs w:val="24"/>
          <w:lang w:val="el-GR"/>
        </w:rPr>
      </w:pP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Τρίτο βήμα είναι η τοποθέτηση του αισθητήρα απόστασης στη βάση του </w:t>
      </w:r>
      <w:r w:rsidRPr="00425E70">
        <w:rPr>
          <w:rFonts w:ascii="Times New Roman" w:hAnsi="Times New Roman" w:cs="Times New Roman"/>
          <w:sz w:val="24"/>
          <w:szCs w:val="24"/>
        </w:rPr>
        <w:t>servo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>. Αυτός είναι τα μάτια του ρομπότ μας. Ανιχνεύει αποστάσεις εμποδίων στο χώρο, ώστε να μπορέσει το ρομπότ να τα αποφύγει.</w:t>
      </w:r>
      <w:r w:rsidR="00C27018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Με την χρήση κατάλληλου κώδικα έγινε ο έλεγχος της σωστής λειτουργίας του αισθητήρα.</w:t>
      </w:r>
      <w:r w:rsidR="00AB2736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Σε αυτό το βήμα έγινε και η εκτύπωση του </w:t>
      </w:r>
      <w:r w:rsidR="00AB2736" w:rsidRPr="00425E70">
        <w:rPr>
          <w:rFonts w:ascii="Times New Roman" w:hAnsi="Times New Roman" w:cs="Times New Roman"/>
          <w:sz w:val="24"/>
          <w:szCs w:val="24"/>
        </w:rPr>
        <w:t>mount</w:t>
      </w:r>
      <w:r w:rsidR="00AB2736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που χρησιμοποιήσαμε ως βάση-πρόσωπο του αισθητήρα απόστασης, από τον 3</w:t>
      </w:r>
      <w:r w:rsidR="00AB2736" w:rsidRPr="00425E70">
        <w:rPr>
          <w:rFonts w:ascii="Times New Roman" w:hAnsi="Times New Roman" w:cs="Times New Roman"/>
          <w:sz w:val="24"/>
          <w:szCs w:val="24"/>
        </w:rPr>
        <w:t>D</w:t>
      </w:r>
      <w:r w:rsidR="00AB2736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εκτυπωτή που διαθέτει το εργαστήριο μας.</w:t>
      </w:r>
    </w:p>
    <w:p w:rsidR="0024341D" w:rsidRPr="00425E70" w:rsidRDefault="00723639" w:rsidP="0024341D">
      <w:pPr>
        <w:spacing w:line="360" w:lineRule="auto"/>
        <w:ind w:left="86" w:firstLine="162"/>
        <w:rPr>
          <w:rFonts w:ascii="Times New Roman" w:hAnsi="Times New Roman" w:cs="Times New Roman"/>
          <w:sz w:val="24"/>
          <w:szCs w:val="24"/>
          <w:lang w:val="el-GR"/>
        </w:rPr>
      </w:pPr>
      <w:r w:rsidRPr="00425E70">
        <w:rPr>
          <w:rFonts w:ascii="Times New Roman" w:hAnsi="Times New Roman" w:cs="Times New Roman"/>
          <w:sz w:val="24"/>
          <w:szCs w:val="24"/>
          <w:lang w:val="el-GR"/>
        </w:rPr>
        <w:t>Τέταρτο βήμα αποτελεί η τοποθέτηση μπαταριών</w:t>
      </w:r>
      <w:r w:rsidR="0024341D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στη βάση του οχήματος. Χρειαζόμαστε 3 μπαταρίες των 9</w:t>
      </w:r>
      <w:r w:rsidR="0024341D" w:rsidRPr="00425E70">
        <w:rPr>
          <w:rFonts w:ascii="Times New Roman" w:hAnsi="Times New Roman" w:cs="Times New Roman"/>
          <w:sz w:val="24"/>
          <w:szCs w:val="24"/>
        </w:rPr>
        <w:t>V</w:t>
      </w:r>
      <w:r w:rsidR="0024341D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: Μια μπαταρία απαιτείται για την τροφοδοσία του </w:t>
      </w:r>
      <w:r w:rsidR="0024341D" w:rsidRPr="00425E70">
        <w:rPr>
          <w:rFonts w:ascii="Times New Roman" w:hAnsi="Times New Roman" w:cs="Times New Roman"/>
          <w:sz w:val="24"/>
          <w:szCs w:val="24"/>
        </w:rPr>
        <w:t>Arduino</w:t>
      </w:r>
      <w:r w:rsidR="0024341D" w:rsidRPr="00425E70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7D59D1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4341D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μία για την τροφοδοσία των </w:t>
      </w:r>
      <w:r w:rsidR="0024341D" w:rsidRPr="00425E70">
        <w:rPr>
          <w:rFonts w:ascii="Times New Roman" w:hAnsi="Times New Roman" w:cs="Times New Roman"/>
          <w:sz w:val="24"/>
          <w:szCs w:val="24"/>
        </w:rPr>
        <w:t>DC</w:t>
      </w:r>
      <w:r w:rsidR="0024341D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κινητήρων για την κίνηση του ρομπότ και μία για τους </w:t>
      </w:r>
      <w:r w:rsidR="0024341D" w:rsidRPr="00425E70">
        <w:rPr>
          <w:rFonts w:ascii="Times New Roman" w:hAnsi="Times New Roman" w:cs="Times New Roman"/>
          <w:sz w:val="24"/>
          <w:szCs w:val="24"/>
        </w:rPr>
        <w:t>servo</w:t>
      </w:r>
      <w:r w:rsidR="0024341D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κινητήρες. Έτσι κολλήσαμε με σιλικόνη τις</w:t>
      </w:r>
      <w:r w:rsidR="007D59D1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3</w:t>
      </w:r>
      <w:r w:rsidR="0024341D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θήκες  μπαταριών στο κάτω μέρος του σκελετού</w:t>
      </w:r>
      <w:r w:rsidR="007D59D1" w:rsidRPr="00425E70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7D59D1" w:rsidRPr="00425E70" w:rsidRDefault="007D59D1" w:rsidP="0024341D">
      <w:pPr>
        <w:spacing w:line="360" w:lineRule="auto"/>
        <w:ind w:left="86" w:firstLine="162"/>
        <w:rPr>
          <w:rFonts w:ascii="Times New Roman" w:hAnsi="Times New Roman" w:cs="Times New Roman"/>
          <w:sz w:val="24"/>
          <w:szCs w:val="24"/>
          <w:lang w:val="el-GR"/>
        </w:rPr>
      </w:pP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Το πέμπτο βήμα έχει να κάνει με το ηλεκτρονικό </w:t>
      </w:r>
      <w:r w:rsidR="00ED0D55" w:rsidRPr="00425E70">
        <w:rPr>
          <w:rFonts w:ascii="Times New Roman" w:hAnsi="Times New Roman" w:cs="Times New Roman"/>
          <w:sz w:val="24"/>
          <w:szCs w:val="24"/>
          <w:lang w:val="el-GR"/>
        </w:rPr>
        <w:t>κύκλωμα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οδήγησης των </w:t>
      </w:r>
      <w:r w:rsidRPr="00425E70">
        <w:rPr>
          <w:rFonts w:ascii="Times New Roman" w:hAnsi="Times New Roman" w:cs="Times New Roman"/>
          <w:sz w:val="24"/>
          <w:szCs w:val="24"/>
        </w:rPr>
        <w:t>dc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μοτέρ. Για το σκοπό αυτό χρησιμοποιήσαμε το ολοκληρωμένο</w:t>
      </w:r>
      <w:r w:rsidR="00ED0D55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D0D55" w:rsidRPr="00425E70">
        <w:rPr>
          <w:rFonts w:ascii="Times New Roman" w:eastAsia="Times New Roman" w:hAnsi="Times New Roman" w:cs="Times New Roman"/>
          <w:sz w:val="24"/>
          <w:szCs w:val="24"/>
          <w:lang w:val="el-GR"/>
        </w:rPr>
        <w:t>Η-</w:t>
      </w:r>
      <w:r w:rsidR="00ED0D55" w:rsidRPr="00425E70">
        <w:rPr>
          <w:rFonts w:ascii="Times New Roman" w:eastAsia="Times New Roman" w:hAnsi="Times New Roman" w:cs="Times New Roman"/>
          <w:sz w:val="24"/>
          <w:szCs w:val="24"/>
        </w:rPr>
        <w:t>Bridge</w:t>
      </w:r>
      <w:r w:rsidR="00ED0D55" w:rsidRPr="00425E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ED0D55" w:rsidRPr="00425E70">
        <w:rPr>
          <w:rFonts w:ascii="Times New Roman" w:eastAsia="Times New Roman" w:hAnsi="Times New Roman" w:cs="Times New Roman"/>
          <w:sz w:val="24"/>
          <w:szCs w:val="24"/>
        </w:rPr>
        <w:t>L</w:t>
      </w:r>
      <w:r w:rsidR="00ED0D55" w:rsidRPr="00425E70">
        <w:rPr>
          <w:rFonts w:ascii="Times New Roman" w:eastAsia="Times New Roman" w:hAnsi="Times New Roman" w:cs="Times New Roman"/>
          <w:sz w:val="24"/>
          <w:szCs w:val="24"/>
          <w:lang w:val="el-GR"/>
        </w:rPr>
        <w:t>298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ED0D55" w:rsidRPr="00425E70">
        <w:rPr>
          <w:rFonts w:ascii="Times New Roman" w:hAnsi="Times New Roman" w:cs="Times New Roman"/>
          <w:sz w:val="24"/>
          <w:szCs w:val="24"/>
          <w:lang w:val="el-GR"/>
        </w:rPr>
        <w:t>H δοκιμή έγινε με τη χρήση απλού κώδικα, ώστε το ρομπότ να κινείται για σύντομο χρονικό διάστημα διαδοχικά προς τις τέσσερις κατευθύνσεις: μπροστά –πίσω-αριστερά-δεξιά.</w:t>
      </w:r>
    </w:p>
    <w:p w:rsidR="00F62CEA" w:rsidRPr="00425E70" w:rsidRDefault="00F62CEA" w:rsidP="0024341D">
      <w:pPr>
        <w:spacing w:line="360" w:lineRule="auto"/>
        <w:ind w:left="86" w:firstLine="162"/>
        <w:rPr>
          <w:rFonts w:ascii="Times New Roman" w:hAnsi="Times New Roman" w:cs="Times New Roman"/>
          <w:sz w:val="24"/>
          <w:szCs w:val="24"/>
          <w:lang w:val="el-GR"/>
        </w:rPr>
      </w:pPr>
      <w:r w:rsidRPr="00425E70">
        <w:rPr>
          <w:rFonts w:ascii="Times New Roman" w:hAnsi="Times New Roman" w:cs="Times New Roman"/>
          <w:sz w:val="24"/>
          <w:szCs w:val="24"/>
          <w:lang w:val="el-GR"/>
        </w:rPr>
        <w:t>Στο έκτο βήμα</w:t>
      </w:r>
      <w:r w:rsidR="00CE132D">
        <w:rPr>
          <w:rFonts w:ascii="Times New Roman" w:hAnsi="Times New Roman" w:cs="Times New Roman"/>
          <w:sz w:val="24"/>
          <w:szCs w:val="24"/>
          <w:lang w:val="el-GR"/>
        </w:rPr>
        <w:t>,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απλά προσθέσαμε </w:t>
      </w:r>
      <w:r w:rsidRPr="00425E70">
        <w:rPr>
          <w:rFonts w:ascii="Times New Roman" w:hAnsi="Times New Roman" w:cs="Times New Roman"/>
          <w:sz w:val="24"/>
          <w:szCs w:val="24"/>
        </w:rPr>
        <w:t>Led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και </w:t>
      </w:r>
      <w:r w:rsidRPr="00425E70">
        <w:rPr>
          <w:rFonts w:ascii="Times New Roman" w:hAnsi="Times New Roman" w:cs="Times New Roman"/>
          <w:sz w:val="24"/>
          <w:szCs w:val="24"/>
        </w:rPr>
        <w:t>Buzzer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ώστε να υπάρχει οπτική και ηχητική ένδειξη αντίστοιχα στο ρομπότ μας. </w:t>
      </w:r>
    </w:p>
    <w:p w:rsidR="00F62CEA" w:rsidRPr="00425E70" w:rsidRDefault="00F62CEA" w:rsidP="00FD6DCA">
      <w:pPr>
        <w:spacing w:line="360" w:lineRule="auto"/>
        <w:ind w:left="86" w:firstLine="16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l-GR"/>
        </w:rPr>
      </w:pP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Έβδομο βήμα αποτελεί η προσθήκη </w:t>
      </w:r>
      <w:r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Bluetooth</w:t>
      </w:r>
      <w:r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l-GR"/>
        </w:rPr>
        <w:t xml:space="preserve"> </w:t>
      </w:r>
      <w:r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Module</w:t>
      </w:r>
      <w:r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l-GR"/>
        </w:rPr>
        <w:t xml:space="preserve">. Ένας από τους στόχους της κατασκευής μας είναι η ασύρματη επικοινωνία-χειρισμός του ρομπότ. Έτσι συνδέσαμε το </w:t>
      </w:r>
      <w:r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Bluetooth</w:t>
      </w:r>
      <w:r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l-GR"/>
        </w:rPr>
        <w:t xml:space="preserve"> </w:t>
      </w:r>
      <w:r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Module</w:t>
      </w:r>
      <w:r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l-GR"/>
        </w:rPr>
        <w:t xml:space="preserve"> και υλοποιήσαμε ένα απλό κύκλωμα με χρήση ενός </w:t>
      </w:r>
      <w:r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led</w:t>
      </w:r>
      <w:r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l-GR"/>
        </w:rPr>
        <w:t>, για να το δοκιμάσουμε. Σε αυτή τη φάση υλοπ</w:t>
      </w:r>
      <w:r w:rsidR="00FD6DCA"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l-GR"/>
        </w:rPr>
        <w:t xml:space="preserve">οιήσαμε και την πρώτη μας </w:t>
      </w:r>
      <w:r w:rsidR="00FD6DCA"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</w:t>
      </w:r>
      <w:r w:rsidR="00FD6DCA"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l-GR"/>
        </w:rPr>
        <w:t xml:space="preserve"> εφαρμογή , οπότε εξοικειωθήκαμε και με το αντίστοιχο λογισμικό(ΜΙΤ Α</w:t>
      </w:r>
      <w:r w:rsidR="00FD6DCA"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pp</w:t>
      </w:r>
      <w:r w:rsidR="00FD6DCA"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l-GR"/>
        </w:rPr>
        <w:t xml:space="preserve"> </w:t>
      </w:r>
      <w:r w:rsidR="00FD6DCA"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Inventor</w:t>
      </w:r>
      <w:r w:rsidR="00FD6DCA"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l-GR"/>
        </w:rPr>
        <w:t>).</w:t>
      </w:r>
      <w:r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l-GR"/>
        </w:rPr>
        <w:t xml:space="preserve"> </w:t>
      </w:r>
    </w:p>
    <w:p w:rsidR="00FD6DCA" w:rsidRPr="00425E70" w:rsidRDefault="00FD6DCA" w:rsidP="00FD6DCA">
      <w:pPr>
        <w:shd w:val="clear" w:color="auto" w:fill="FFFFFF"/>
        <w:spacing w:after="0" w:line="360" w:lineRule="auto"/>
        <w:ind w:left="90" w:firstLine="360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  <w:lang w:val="el-GR"/>
        </w:rPr>
      </w:pPr>
      <w:r w:rsidRPr="00425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l-GR"/>
        </w:rPr>
        <w:lastRenderedPageBreak/>
        <w:t xml:space="preserve">Επόμενο βήμα είναι να 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κάνουμε το ρομπότ μας να κινείται αυτόνομα στο χώρο, αποφεύγοντας εμπόδια που μπορεί να συναντήσει</w:t>
      </w:r>
      <w:r w:rsidR="00525E22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Pr="00425E70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</w:rPr>
        <w:t>Auto</w:t>
      </w:r>
      <w:r w:rsidRPr="00425E70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  <w:lang w:val="el-GR"/>
        </w:rPr>
        <w:t xml:space="preserve"> </w:t>
      </w:r>
      <w:r w:rsidRPr="00425E7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l-GR"/>
        </w:rPr>
        <w:t>λειτουργία).</w:t>
      </w:r>
    </w:p>
    <w:p w:rsidR="00FD6DCA" w:rsidRPr="00425E70" w:rsidRDefault="00FD6DCA" w:rsidP="00FD6DCA">
      <w:pPr>
        <w:spacing w:line="360" w:lineRule="auto"/>
        <w:ind w:left="90" w:firstLine="450"/>
        <w:rPr>
          <w:rFonts w:ascii="Times New Roman" w:hAnsi="Times New Roman" w:cs="Times New Roman"/>
          <w:sz w:val="24"/>
          <w:szCs w:val="24"/>
          <w:lang w:val="el-GR"/>
        </w:rPr>
      </w:pPr>
      <w:r w:rsidRPr="00425E70">
        <w:rPr>
          <w:rFonts w:ascii="Times New Roman" w:hAnsi="Times New Roman" w:cs="Times New Roman"/>
          <w:sz w:val="24"/>
          <w:szCs w:val="24"/>
          <w:lang w:val="el-GR"/>
        </w:rPr>
        <w:t>Το ρομπότ ξεκινά να κινείται ευθεία.</w:t>
      </w:r>
      <w:r w:rsidRPr="00425E70">
        <w:rPr>
          <w:rFonts w:ascii="Times New Roman" w:hAnsi="Times New Roman" w:cs="Times New Roman"/>
          <w:color w:val="656565"/>
          <w:sz w:val="24"/>
          <w:szCs w:val="24"/>
          <w:lang w:val="el-GR"/>
        </w:rPr>
        <w:t xml:space="preserve"> </w:t>
      </w:r>
      <w:r w:rsidRPr="00425E70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Όταν ανιχνεύσει αντικείμενο σε απόσταση 10</w:t>
      </w:r>
      <w:r w:rsidRPr="00425E70">
        <w:rPr>
          <w:rFonts w:ascii="Times New Roman" w:hAnsi="Times New Roman" w:cs="Times New Roman"/>
          <w:sz w:val="24"/>
          <w:szCs w:val="24"/>
          <w:shd w:val="clear" w:color="auto" w:fill="FFFFFF"/>
        </w:rPr>
        <w:t>cm</w:t>
      </w:r>
      <w:r w:rsidRPr="00425E70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τότε σταματά, </w:t>
      </w:r>
      <w:r w:rsidR="00DB783B" w:rsidRPr="00425E70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κορνάρει, </w:t>
      </w:r>
      <w:r w:rsidRPr="00425E70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ανάβει φώτα και   κοιτάζει αριστερά και δεξιά ψάχνοντας για τον καλύτερο δρόμο διαφυγής. Έτσι 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θα βρίσκει διαδρομές, όπου θα προχωρά χωρίς να συγκρούεται με άλλα αντικείμενα.</w:t>
      </w:r>
    </w:p>
    <w:p w:rsidR="00DB783B" w:rsidRPr="00425E70" w:rsidRDefault="00DB783B" w:rsidP="00DB783B">
      <w:pPr>
        <w:shd w:val="clear" w:color="auto" w:fill="FFFFFF"/>
        <w:spacing w:after="0" w:line="360" w:lineRule="auto"/>
        <w:ind w:left="86" w:firstLine="63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l-GR"/>
        </w:rPr>
      </w:pPr>
      <w:r w:rsidRPr="00425E70">
        <w:rPr>
          <w:rFonts w:ascii="Times New Roman" w:hAnsi="Times New Roman" w:cs="Times New Roman"/>
          <w:sz w:val="24"/>
          <w:szCs w:val="24"/>
          <w:lang w:val="el-GR"/>
        </w:rPr>
        <w:t>Το ένατο βήμα είναι ο τηλεχειρισμός του ρομπότ</w:t>
      </w:r>
      <w:r w:rsidR="00525E22" w:rsidRPr="00425E70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525E22" w:rsidRPr="00425E70">
        <w:rPr>
          <w:rFonts w:ascii="Times New Roman" w:hAnsi="Times New Roman" w:cs="Times New Roman"/>
          <w:b/>
          <w:sz w:val="24"/>
          <w:szCs w:val="24"/>
        </w:rPr>
        <w:t>Manual</w:t>
      </w:r>
      <w:r w:rsidR="00525E22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Λειτουργία)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. Με τη χρήση του </w:t>
      </w:r>
      <w:r w:rsidRPr="00425E70">
        <w:rPr>
          <w:rFonts w:ascii="Times New Roman" w:hAnsi="Times New Roman" w:cs="Times New Roman"/>
          <w:sz w:val="24"/>
          <w:szCs w:val="24"/>
        </w:rPr>
        <w:t>Bluetooth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25E70">
        <w:rPr>
          <w:rFonts w:ascii="Times New Roman" w:hAnsi="Times New Roman" w:cs="Times New Roman"/>
          <w:sz w:val="24"/>
          <w:szCs w:val="24"/>
        </w:rPr>
        <w:t>module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που αναφέραμε και σε προηγούμενο βήμα και </w:t>
      </w:r>
      <w:r w:rsidRPr="00425E7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l-GR"/>
        </w:rPr>
        <w:t xml:space="preserve"> </w:t>
      </w:r>
      <w:r w:rsidRPr="00425E7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android</w:t>
      </w:r>
      <w:r w:rsidRPr="00425E7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l-GR"/>
        </w:rPr>
        <w:t xml:space="preserve"> εφαρμογής  που υλοποιήσαμε πάλι με τον </w:t>
      </w:r>
      <w:r w:rsidRPr="00425E7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App</w:t>
      </w:r>
      <w:r w:rsidRPr="00425E7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l-GR"/>
        </w:rPr>
        <w:t xml:space="preserve"> </w:t>
      </w:r>
      <w:r w:rsidRPr="00425E7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Inventor</w:t>
      </w:r>
      <w:r w:rsidRPr="00425E7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l-GR"/>
        </w:rPr>
        <w:t xml:space="preserve">, χρησιμοποιούμε τέσσερα πλήκτρα για κίνηση μπρος-πίσω-αριστερά-δεξιά, καθώς και άλλα δύο για να ενεργοποιούμε  το </w:t>
      </w:r>
      <w:r w:rsidRPr="00425E7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led</w:t>
      </w:r>
      <w:r w:rsidRPr="00425E7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l-GR"/>
        </w:rPr>
        <w:t xml:space="preserve"> και το </w:t>
      </w:r>
      <w:r w:rsidRPr="00425E7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buzzer</w:t>
      </w:r>
      <w:r w:rsidRPr="00425E7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l-GR"/>
        </w:rPr>
        <w:t xml:space="preserve"> αντίστοιχα. </w:t>
      </w:r>
    </w:p>
    <w:p w:rsidR="00DB783B" w:rsidRPr="00425E70" w:rsidRDefault="00DB783B" w:rsidP="00525E22">
      <w:pPr>
        <w:spacing w:line="360" w:lineRule="auto"/>
        <w:ind w:left="86" w:firstLine="518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425E7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l-GR"/>
        </w:rPr>
        <w:t xml:space="preserve">Δέκατο 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είναι ο συνδυασμός των δύο προηγούμενων. Δηλαδή να προγραμματίσουμε το ρομπότ ώστε να μπορεί να μεταβεί από την </w:t>
      </w:r>
      <w:r w:rsidRPr="00425E70">
        <w:rPr>
          <w:rFonts w:ascii="Times New Roman" w:hAnsi="Times New Roman" w:cs="Times New Roman"/>
          <w:sz w:val="24"/>
          <w:szCs w:val="24"/>
        </w:rPr>
        <w:t>Auto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στην </w:t>
      </w:r>
      <w:r w:rsidRPr="00425E70">
        <w:rPr>
          <w:rFonts w:ascii="Times New Roman" w:hAnsi="Times New Roman" w:cs="Times New Roman"/>
          <w:sz w:val="24"/>
          <w:szCs w:val="24"/>
        </w:rPr>
        <w:t>Manual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λειτουργία με το πάτημα ενός κουμπιού στην </w:t>
      </w:r>
      <w:r w:rsidRPr="00425E70">
        <w:rPr>
          <w:rFonts w:ascii="Times New Roman" w:hAnsi="Times New Roman" w:cs="Times New Roman"/>
          <w:sz w:val="24"/>
          <w:szCs w:val="24"/>
        </w:rPr>
        <w:t>android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25E22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Συνδυάζοντας τους κώδικες των δύο προηγούμενων βημάτων, ο τελικός κώδικας 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25E22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κάνει το ρομπότ μας να έχει </w:t>
      </w:r>
      <w:r w:rsidR="00525E22" w:rsidRPr="00425E70">
        <w:rPr>
          <w:rFonts w:ascii="Times New Roman" w:hAnsi="Times New Roman" w:cs="Times New Roman"/>
          <w:b/>
          <w:sz w:val="24"/>
          <w:szCs w:val="24"/>
          <w:lang w:val="el-GR"/>
        </w:rPr>
        <w:t xml:space="preserve">Διπλή </w:t>
      </w:r>
      <w:r w:rsidR="00525E22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Λειτουργία: κινείται αυτόνομα στο χώρο αποφεύγοντας εμπόδια αλλά μπορεί και να ελεγχθεί η κίνηση του μέσω ασύρματης επικοινωνίας. </w:t>
      </w:r>
    </w:p>
    <w:p w:rsidR="00D0209D" w:rsidRPr="00425E70" w:rsidRDefault="00D0209D" w:rsidP="00525E22">
      <w:pPr>
        <w:spacing w:line="360" w:lineRule="auto"/>
        <w:ind w:left="86" w:firstLine="518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Στο ενδέκατο βήμα θέλοντας να δώσουμε στο ρομπότ μας  την ικανότητα της μεταφοράς αντικειμένων, προσθέσαμε έναν βραχίονα. Ο πρώτος βραχίονας που χρησιμοποιήσαμε έχει δύο αρθρώσεις: καρπό και δαγκάνα, ώστε να μπορεί να κρατά ή να αφήνει ένα αντικείμενο και ταυτόχρονα να το ανασηκώνει ή να το αποθέτει κάπου. Οι δύο αρθρώσεις  του βραχίονα απαιτούν τη χρήση δύο </w:t>
      </w:r>
      <w:r w:rsidRPr="00425E70">
        <w:rPr>
          <w:rFonts w:ascii="Times New Roman" w:hAnsi="Times New Roman" w:cs="Times New Roman"/>
          <w:sz w:val="24"/>
          <w:szCs w:val="24"/>
        </w:rPr>
        <w:t>servo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23FE5" w:rsidRPr="00425E70">
        <w:rPr>
          <w:rFonts w:ascii="Times New Roman" w:hAnsi="Times New Roman" w:cs="Times New Roman"/>
          <w:sz w:val="24"/>
          <w:szCs w:val="24"/>
        </w:rPr>
        <w:t>motors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 αντίστοιχα.</w:t>
      </w:r>
    </w:p>
    <w:p w:rsidR="00515D4E" w:rsidRDefault="00846F6D" w:rsidP="00AF3CD9">
      <w:pPr>
        <w:spacing w:line="360" w:lineRule="auto"/>
        <w:ind w:left="86" w:firstLine="518"/>
        <w:jc w:val="both"/>
        <w:rPr>
          <w:ins w:id="128" w:author="vliana1972@gmail.com" w:date="2019-04-28T22:04:00Z"/>
          <w:rFonts w:ascii="Times New Roman" w:hAnsi="Times New Roman" w:cs="Times New Roman"/>
          <w:sz w:val="24"/>
          <w:szCs w:val="24"/>
          <w:lang w:val="el-GR"/>
        </w:rPr>
      </w:pPr>
      <w:r w:rsidRPr="00425E70">
        <w:rPr>
          <w:rFonts w:ascii="Times New Roman" w:hAnsi="Times New Roman" w:cs="Times New Roman"/>
          <w:sz w:val="24"/>
          <w:szCs w:val="24"/>
          <w:lang w:val="el-GR"/>
        </w:rPr>
        <w:t>Στο δωδέκατο βήμα αλλάξαμε βραχίονα. Έχοντας στη διάθεση μας 3</w:t>
      </w:r>
      <w:r w:rsidRPr="00425E70">
        <w:rPr>
          <w:rFonts w:ascii="Times New Roman" w:hAnsi="Times New Roman" w:cs="Times New Roman"/>
          <w:sz w:val="24"/>
          <w:szCs w:val="24"/>
        </w:rPr>
        <w:t>D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εκτυπωτή που επίσης αποτελεί φετινό </w:t>
      </w:r>
      <w:r w:rsidRPr="00425E70">
        <w:rPr>
          <w:rFonts w:ascii="Times New Roman" w:hAnsi="Times New Roman" w:cs="Times New Roman"/>
          <w:sz w:val="24"/>
          <w:szCs w:val="24"/>
        </w:rPr>
        <w:t>project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 της ομάδας μας, σκεφτήκαμε να εκτυπώσουμε εμείς  έναν βραχίονα. Εκτυπώσαμε λοιπόν τα διάφορα μέρη του και τον συναρμολογήσαμε. Ο βραχίονας μας έχει επιπλέον </w:t>
      </w:r>
      <w:r w:rsidR="00AF3CD9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την δυνατότητα κίνησης μπροστά- πίσω καθώς και της περιστροφής. Έτσι 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F3CD9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χρησιμοποιεί </w:t>
      </w:r>
      <w:r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4 </w:t>
      </w:r>
      <w:r w:rsidRPr="00425E70">
        <w:rPr>
          <w:rFonts w:ascii="Times New Roman" w:hAnsi="Times New Roman" w:cs="Times New Roman"/>
          <w:sz w:val="24"/>
          <w:szCs w:val="24"/>
        </w:rPr>
        <w:t>servo</w:t>
      </w:r>
      <w:r w:rsidR="00AF3CD9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κινητήρες. Αρχικά έγινε η δοκιμή του μεμονωμένα με χρήση </w:t>
      </w:r>
      <w:r w:rsidR="00AF3CD9" w:rsidRPr="00425E70">
        <w:rPr>
          <w:rFonts w:ascii="Times New Roman" w:hAnsi="Times New Roman" w:cs="Times New Roman"/>
          <w:sz w:val="24"/>
          <w:szCs w:val="24"/>
        </w:rPr>
        <w:t>android</w:t>
      </w:r>
      <w:r w:rsidR="00AF3CD9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εφαρμογής που υλοποιήσαμε </w:t>
      </w:r>
      <w:r w:rsidR="00425E70">
        <w:rPr>
          <w:rFonts w:ascii="Times New Roman" w:hAnsi="Times New Roman" w:cs="Times New Roman"/>
          <w:sz w:val="24"/>
          <w:szCs w:val="24"/>
          <w:lang w:val="el-GR"/>
        </w:rPr>
        <w:t xml:space="preserve">ειδικά για αυτό τον σκοπό </w:t>
      </w:r>
      <w:r w:rsidR="00AF3CD9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. Στην συνέχεια </w:t>
      </w:r>
      <w:r w:rsidR="00777CEC">
        <w:rPr>
          <w:rFonts w:ascii="Times New Roman" w:hAnsi="Times New Roman" w:cs="Times New Roman"/>
          <w:sz w:val="24"/>
          <w:szCs w:val="24"/>
          <w:lang w:val="el-GR"/>
        </w:rPr>
        <w:t xml:space="preserve">ως δεκατοτρίτο βήμα, </w:t>
      </w:r>
      <w:r w:rsidR="00AF3CD9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τοποθετήσαμε </w:t>
      </w:r>
      <w:r w:rsidR="00777CEC">
        <w:rPr>
          <w:rFonts w:ascii="Times New Roman" w:hAnsi="Times New Roman" w:cs="Times New Roman"/>
          <w:sz w:val="24"/>
          <w:szCs w:val="24"/>
          <w:lang w:val="el-GR"/>
        </w:rPr>
        <w:t xml:space="preserve">τον βραχίονα </w:t>
      </w:r>
      <w:r w:rsidR="00AF3CD9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στο ρομπότ και εμπλουτίσαμε τόσο τον κώδικα του </w:t>
      </w:r>
      <w:r w:rsidR="00AF3CD9" w:rsidRPr="00425E70">
        <w:rPr>
          <w:rFonts w:ascii="Times New Roman" w:hAnsi="Times New Roman" w:cs="Times New Roman"/>
          <w:sz w:val="24"/>
          <w:szCs w:val="24"/>
        </w:rPr>
        <w:t>Arduino</w:t>
      </w:r>
      <w:r w:rsidR="00AF3CD9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όσο και της </w:t>
      </w:r>
      <w:r w:rsidR="00AF3CD9" w:rsidRPr="00425E70">
        <w:rPr>
          <w:rFonts w:ascii="Times New Roman" w:hAnsi="Times New Roman" w:cs="Times New Roman"/>
          <w:sz w:val="24"/>
          <w:szCs w:val="24"/>
        </w:rPr>
        <w:t>android</w:t>
      </w:r>
      <w:r w:rsidR="00AF3CD9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εφαρμογής. </w:t>
      </w:r>
      <w:r w:rsidR="00425E70">
        <w:rPr>
          <w:rFonts w:ascii="Times New Roman" w:hAnsi="Times New Roman" w:cs="Times New Roman"/>
          <w:sz w:val="24"/>
          <w:szCs w:val="24"/>
          <w:lang w:val="el-GR"/>
        </w:rPr>
        <w:t>Έπειτα</w:t>
      </w:r>
      <w:r w:rsidR="00AF3CD9" w:rsidRPr="00425E7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F3CD9" w:rsidRPr="00425E70"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αφαιρέσαμε τη βάση του βραχίονα που έδινε τη δυνατότητα περιστροφής. Αυτό έγινε για να ελαφρύνει η κατασκευή αλλά και  να μειώσουμε την επιβάρυνση των μπαταριών από τη χρήση πολλών μοτέρ. Εξάλλου η δυνατότητα περιστροφής καλύπτεται από την κίνηση του ίδιου του ρομπότ. </w:t>
      </w:r>
    </w:p>
    <w:p w:rsidR="00AF3CD9" w:rsidRPr="00AF3CD9" w:rsidRDefault="00AF3CD9" w:rsidP="00AF3CD9">
      <w:pPr>
        <w:spacing w:line="360" w:lineRule="auto"/>
        <w:ind w:left="86" w:firstLine="518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425E70">
        <w:rPr>
          <w:rFonts w:ascii="Times New Roman" w:hAnsi="Times New Roman" w:cs="Times New Roman"/>
          <w:sz w:val="24"/>
          <w:szCs w:val="24"/>
          <w:lang w:val="el-GR"/>
        </w:rPr>
        <w:t>Αυτή είναι και η τελική μορφή του ρομποτικού οχήματος που σας παρουσιά</w:t>
      </w:r>
      <w:r>
        <w:rPr>
          <w:rFonts w:ascii="Times New Roman" w:hAnsi="Times New Roman" w:cs="Times New Roman"/>
          <w:sz w:val="24"/>
          <w:szCs w:val="24"/>
          <w:lang w:val="el-GR"/>
        </w:rPr>
        <w:t>ζουμε.</w:t>
      </w:r>
    </w:p>
    <w:p w:rsidR="00DB783B" w:rsidRPr="00DB783B" w:rsidRDefault="00DB783B" w:rsidP="00DB783B">
      <w:pPr>
        <w:spacing w:line="360" w:lineRule="auto"/>
        <w:ind w:left="86" w:firstLine="450"/>
        <w:rPr>
          <w:rFonts w:ascii="Times New Roman" w:hAnsi="Times New Roman" w:cs="Times New Roman"/>
          <w:sz w:val="24"/>
          <w:szCs w:val="24"/>
          <w:lang w:val="el-GR"/>
        </w:rPr>
      </w:pPr>
    </w:p>
    <w:p w:rsidR="00FD6DCA" w:rsidRPr="00FD6DCA" w:rsidRDefault="00FD6DCA" w:rsidP="00FD6DCA">
      <w:pPr>
        <w:spacing w:line="360" w:lineRule="auto"/>
        <w:ind w:left="86" w:firstLine="162"/>
        <w:rPr>
          <w:rFonts w:ascii="Times New Roman" w:hAnsi="Times New Roman" w:cs="Times New Roman"/>
          <w:sz w:val="24"/>
          <w:szCs w:val="24"/>
          <w:lang w:val="el-GR"/>
        </w:rPr>
      </w:pPr>
    </w:p>
    <w:p w:rsidR="0024341D" w:rsidRPr="00FD6DCA" w:rsidRDefault="0024341D" w:rsidP="00FD6DCA">
      <w:pPr>
        <w:pStyle w:val="a3"/>
        <w:spacing w:line="360" w:lineRule="auto"/>
        <w:ind w:left="90" w:firstLine="450"/>
        <w:rPr>
          <w:rFonts w:ascii="Times New Roman" w:hAnsi="Times New Roman" w:cs="Times New Roman"/>
          <w:sz w:val="24"/>
          <w:szCs w:val="24"/>
          <w:lang w:val="el-GR"/>
        </w:rPr>
      </w:pPr>
    </w:p>
    <w:p w:rsidR="00723639" w:rsidRPr="00FD6DCA" w:rsidRDefault="0024341D" w:rsidP="00FD6DCA">
      <w:pPr>
        <w:spacing w:line="360" w:lineRule="auto"/>
        <w:ind w:left="90" w:firstLine="162"/>
        <w:rPr>
          <w:rFonts w:ascii="Times New Roman" w:hAnsi="Times New Roman" w:cs="Times New Roman"/>
          <w:sz w:val="24"/>
          <w:szCs w:val="24"/>
          <w:lang w:val="el-GR"/>
        </w:rPr>
      </w:pPr>
      <w:r w:rsidRPr="00FD6DC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:rsidR="00723639" w:rsidRPr="00FD6DCA" w:rsidRDefault="00723639" w:rsidP="00FD6DCA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l-GR"/>
        </w:rPr>
      </w:pPr>
    </w:p>
    <w:p w:rsidR="00723639" w:rsidRPr="00FD6DCA" w:rsidRDefault="00723639" w:rsidP="00FD6DCA">
      <w:pPr>
        <w:spacing w:line="360" w:lineRule="auto"/>
        <w:ind w:left="90" w:firstLine="342"/>
        <w:rPr>
          <w:rFonts w:ascii="Times New Roman" w:hAnsi="Times New Roman" w:cs="Times New Roman"/>
          <w:lang w:val="el-GR"/>
        </w:rPr>
      </w:pPr>
    </w:p>
    <w:sectPr w:rsidR="00723639" w:rsidRPr="00FD6D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07A03"/>
    <w:multiLevelType w:val="hybridMultilevel"/>
    <w:tmpl w:val="340075FA"/>
    <w:lvl w:ilvl="0" w:tplc="0409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1" w15:restartNumberingAfterBreak="0">
    <w:nsid w:val="243957D4"/>
    <w:multiLevelType w:val="hybridMultilevel"/>
    <w:tmpl w:val="3914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iana1972@gmail.com">
    <w15:presenceInfo w15:providerId="Windows Live" w15:userId="acaad4ed02092d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95"/>
    <w:rsid w:val="000121DA"/>
    <w:rsid w:val="000D0B5A"/>
    <w:rsid w:val="0024341D"/>
    <w:rsid w:val="003F091C"/>
    <w:rsid w:val="00425E70"/>
    <w:rsid w:val="004E0A61"/>
    <w:rsid w:val="00515D4E"/>
    <w:rsid w:val="00525E22"/>
    <w:rsid w:val="005879BC"/>
    <w:rsid w:val="00623FE5"/>
    <w:rsid w:val="00723639"/>
    <w:rsid w:val="00776C53"/>
    <w:rsid w:val="00777CEC"/>
    <w:rsid w:val="007D59D1"/>
    <w:rsid w:val="008001FF"/>
    <w:rsid w:val="00846F6D"/>
    <w:rsid w:val="00931FC1"/>
    <w:rsid w:val="009620EE"/>
    <w:rsid w:val="009675C0"/>
    <w:rsid w:val="00A413B5"/>
    <w:rsid w:val="00AB2736"/>
    <w:rsid w:val="00AF3CD9"/>
    <w:rsid w:val="00BB2208"/>
    <w:rsid w:val="00C27018"/>
    <w:rsid w:val="00CB7E95"/>
    <w:rsid w:val="00CC2861"/>
    <w:rsid w:val="00CE132D"/>
    <w:rsid w:val="00D0209D"/>
    <w:rsid w:val="00DB783B"/>
    <w:rsid w:val="00ED0D55"/>
    <w:rsid w:val="00F62CEA"/>
    <w:rsid w:val="00F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4528"/>
  <w15:chartTrackingRefBased/>
  <w15:docId w15:val="{8DA6247B-E2C0-4D9F-BE82-F47C0DE4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4E0A61"/>
    <w:pPr>
      <w:spacing w:before="100" w:beforeAutospacing="1" w:after="100" w:afterAutospacing="1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639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4E0A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Char"/>
    <w:uiPriority w:val="99"/>
    <w:semiHidden/>
    <w:unhideWhenUsed/>
    <w:rsid w:val="00A41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A413B5"/>
    <w:rPr>
      <w:rFonts w:ascii="Segoe UI" w:hAnsi="Segoe UI" w:cs="Segoe UI"/>
      <w:sz w:val="18"/>
      <w:szCs w:val="18"/>
    </w:rPr>
  </w:style>
  <w:style w:type="character" w:styleId="a5">
    <w:name w:val="Emphasis"/>
    <w:basedOn w:val="a0"/>
    <w:uiPriority w:val="20"/>
    <w:qFormat/>
    <w:rsid w:val="009620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3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4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vliana1972@gmail.com</dc:creator>
  <cp:keywords/>
  <dc:description/>
  <cp:lastModifiedBy>vliana1972@gmail.com</cp:lastModifiedBy>
  <cp:revision>11</cp:revision>
  <dcterms:created xsi:type="dcterms:W3CDTF">2019-04-19T16:14:00Z</dcterms:created>
  <dcterms:modified xsi:type="dcterms:W3CDTF">2019-05-01T13:54:00Z</dcterms:modified>
</cp:coreProperties>
</file>